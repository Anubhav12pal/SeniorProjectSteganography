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16du wp14">
  <w:body>
    <w:p w:rsidRPr="00A5632A" w:rsidR="3C15737C" w:rsidP="1CA79B95" w:rsidRDefault="3C15737C" w14:paraId="22CEBD26" w14:textId="77777777" w14:noSpellErr="1">
      <w:pPr>
        <w:pStyle w:val="Header"/>
        <w:rPr>
          <w:rFonts w:ascii="Times New Roman" w:hAnsi="Times New Roman" w:eastAsia="Times New Roman" w:cs="Times New Roman"/>
          <w:sz w:val="24"/>
          <w:szCs w:val="24"/>
        </w:rPr>
      </w:pPr>
      <w:r w:rsidRPr="1CA79B95" w:rsidR="152C7819">
        <w:rPr>
          <w:rFonts w:ascii="Times New Roman" w:hAnsi="Times New Roman" w:eastAsia="Times New Roman" w:cs="Times New Roman"/>
          <w:sz w:val="24"/>
          <w:szCs w:val="24"/>
        </w:rPr>
        <w:t>UNIVERSITY OF TEXAS AT DALLAS</w:t>
      </w:r>
    </w:p>
    <w:p w:rsidRPr="00A5632A" w:rsidR="3C15737C" w:rsidP="1CA79B95" w:rsidRDefault="3C15737C" w14:paraId="0FAFCF4E" w14:textId="77777777" w14:noSpellErr="1">
      <w:pPr>
        <w:pStyle w:val="Header"/>
        <w:rPr>
          <w:rFonts w:ascii="Times New Roman" w:hAnsi="Times New Roman" w:eastAsia="Times New Roman" w:cs="Times New Roman"/>
          <w:sz w:val="24"/>
          <w:szCs w:val="24"/>
        </w:rPr>
      </w:pPr>
      <w:r w:rsidRPr="1CA79B95" w:rsidR="152C7819">
        <w:rPr>
          <w:rFonts w:ascii="Times New Roman" w:hAnsi="Times New Roman" w:eastAsia="Times New Roman" w:cs="Times New Roman"/>
          <w:sz w:val="24"/>
          <w:szCs w:val="24"/>
        </w:rPr>
        <w:t>Erik Jonsson School of Engineering and Computer Science</w:t>
      </w:r>
    </w:p>
    <w:p w:rsidRPr="00A5632A" w:rsidR="3C15737C" w:rsidP="1CA79B95" w:rsidRDefault="3C15737C" w14:paraId="3FFD3762" w14:textId="77777777" w14:noSpellErr="1">
      <w:pPr>
        <w:pStyle w:val="Header"/>
        <w:rPr>
          <w:rFonts w:ascii="Times New Roman" w:hAnsi="Times New Roman" w:eastAsia="Times New Roman" w:cs="Times New Roman"/>
          <w:sz w:val="24"/>
          <w:szCs w:val="24"/>
        </w:rPr>
      </w:pPr>
      <w:r w:rsidRPr="1CA79B95" w:rsidR="152C7819">
        <w:rPr>
          <w:rFonts w:ascii="Times New Roman" w:hAnsi="Times New Roman" w:eastAsia="Times New Roman" w:cs="Times New Roman"/>
          <w:sz w:val="24"/>
          <w:szCs w:val="24"/>
        </w:rPr>
        <w:t>CS 4485 – Computer Science Project</w:t>
      </w:r>
    </w:p>
    <w:p w:rsidRPr="00A5632A" w:rsidR="601DA7B5" w:rsidP="1CA79B95" w:rsidRDefault="601DA7B5" w14:paraId="0D9AF34B" w14:textId="5F54E93F" w14:noSpellErr="1">
      <w:pPr>
        <w:jc w:val="center"/>
        <w:rPr>
          <w:rFonts w:ascii="Times New Roman" w:hAnsi="Times New Roman" w:eastAsia="Times New Roman" w:cs="Times New Roman"/>
          <w:sz w:val="24"/>
          <w:szCs w:val="24"/>
        </w:rPr>
      </w:pPr>
    </w:p>
    <w:p w:rsidRPr="00A5632A" w:rsidR="000B18A9" w:rsidP="1CA79B95" w:rsidRDefault="3DC47312" w14:paraId="00A48BB1" w14:textId="0944D136" w14:noSpellErr="1">
      <w:pPr>
        <w:jc w:val="center"/>
        <w:rPr>
          <w:rFonts w:ascii="Times New Roman" w:hAnsi="Times New Roman" w:eastAsia="Times New Roman" w:cs="Times New Roman"/>
          <w:sz w:val="24"/>
          <w:szCs w:val="24"/>
        </w:rPr>
      </w:pPr>
      <w:r w:rsidRPr="1CA79B95" w:rsidR="7AE2AE78">
        <w:rPr>
          <w:rFonts w:ascii="Times New Roman" w:hAnsi="Times New Roman" w:eastAsia="Times New Roman" w:cs="Times New Roman"/>
          <w:sz w:val="24"/>
          <w:szCs w:val="24"/>
        </w:rPr>
        <w:t>White Paper</w:t>
      </w:r>
    </w:p>
    <w:p w:rsidRPr="00A5632A" w:rsidR="001B7922" w:rsidP="1CA79B95" w:rsidRDefault="52CD7898" w14:paraId="6C754751" w14:textId="5F3BAAD6" w14:noSpellErr="1">
      <w:pPr>
        <w:jc w:val="center"/>
        <w:rPr>
          <w:rFonts w:ascii="Times New Roman" w:hAnsi="Times New Roman" w:eastAsia="Times New Roman" w:cs="Times New Roman"/>
          <w:sz w:val="24"/>
          <w:szCs w:val="24"/>
        </w:rPr>
      </w:pPr>
      <w:r w:rsidRPr="1CA79B95" w:rsidR="695EAF63">
        <w:rPr>
          <w:rFonts w:ascii="Times New Roman" w:hAnsi="Times New Roman" w:eastAsia="Times New Roman" w:cs="Times New Roman"/>
          <w:sz w:val="24"/>
          <w:szCs w:val="24"/>
        </w:rPr>
        <w:t xml:space="preserve"> </w:t>
      </w:r>
    </w:p>
    <w:p w:rsidRPr="00A5632A" w:rsidR="001B7922" w:rsidP="1CA79B95" w:rsidRDefault="001B7922" w14:paraId="6A3DF1D9" w14:textId="27DA6A02" w14:noSpellErr="1">
      <w:pPr>
        <w:jc w:val="center"/>
        <w:rPr>
          <w:rFonts w:ascii="Times New Roman" w:hAnsi="Times New Roman" w:eastAsia="Times New Roman" w:cs="Times New Roman"/>
          <w:sz w:val="24"/>
          <w:szCs w:val="24"/>
        </w:rPr>
      </w:pPr>
    </w:p>
    <w:p w:rsidRPr="00A5632A" w:rsidR="00B91989" w:rsidP="1CA79B95" w:rsidRDefault="00B91989" w14:paraId="3FDF4917" w14:textId="38FCE6A2">
      <w:pPr>
        <w:jc w:val="center"/>
        <w:rPr>
          <w:rFonts w:ascii="Times New Roman" w:hAnsi="Times New Roman" w:eastAsia="Times New Roman" w:cs="Times New Roman"/>
          <w:b w:val="1"/>
          <w:bCs w:val="1"/>
          <w:sz w:val="24"/>
          <w:szCs w:val="24"/>
        </w:rPr>
      </w:pPr>
      <w:r w:rsidRPr="1CA79B95" w:rsidR="6A8B8131">
        <w:rPr>
          <w:rFonts w:ascii="Times New Roman" w:hAnsi="Times New Roman" w:eastAsia="Times New Roman" w:cs="Times New Roman"/>
          <w:b w:val="1"/>
          <w:bCs w:val="1"/>
          <w:sz w:val="24"/>
          <w:szCs w:val="24"/>
        </w:rPr>
        <w:t>S</w:t>
      </w:r>
      <w:r w:rsidRPr="1CA79B95" w:rsidR="5DEAF7AA">
        <w:rPr>
          <w:rFonts w:ascii="Times New Roman" w:hAnsi="Times New Roman" w:eastAsia="Times New Roman" w:cs="Times New Roman"/>
          <w:b w:val="1"/>
          <w:bCs w:val="1"/>
          <w:sz w:val="24"/>
          <w:szCs w:val="24"/>
        </w:rPr>
        <w:t>tegSecure</w:t>
      </w:r>
      <w:r w:rsidRPr="1CA79B95" w:rsidR="5DEAF7AA">
        <w:rPr>
          <w:rFonts w:ascii="Times New Roman" w:hAnsi="Times New Roman" w:eastAsia="Times New Roman" w:cs="Times New Roman"/>
          <w:sz w:val="24"/>
          <w:szCs w:val="24"/>
        </w:rPr>
        <w:t xml:space="preserve"> – A Digital Steganography Application for Secure Data</w:t>
      </w:r>
      <w:r w:rsidRPr="1CA79B95" w:rsidR="3BC58975">
        <w:rPr>
          <w:rFonts w:ascii="Times New Roman" w:hAnsi="Times New Roman" w:eastAsia="Times New Roman" w:cs="Times New Roman"/>
          <w:sz w:val="24"/>
          <w:szCs w:val="24"/>
        </w:rPr>
        <w:t xml:space="preserve"> Hiding</w:t>
      </w:r>
    </w:p>
    <w:p w:rsidRPr="00A5632A" w:rsidR="001B7922" w:rsidP="1CA79B95" w:rsidRDefault="001B7922" w14:paraId="657402BF" w14:textId="77777777" w14:noSpellErr="1">
      <w:pPr>
        <w:jc w:val="center"/>
        <w:rPr>
          <w:rFonts w:ascii="Times New Roman" w:hAnsi="Times New Roman" w:eastAsia="Times New Roman" w:cs="Times New Roman"/>
          <w:b w:val="1"/>
          <w:bCs w:val="1"/>
          <w:sz w:val="24"/>
          <w:szCs w:val="24"/>
        </w:rPr>
      </w:pPr>
      <w:r w:rsidRPr="1CA79B95" w:rsidR="2050E19C">
        <w:rPr>
          <w:rFonts w:ascii="Times New Roman" w:hAnsi="Times New Roman" w:eastAsia="Times New Roman" w:cs="Times New Roman"/>
          <w:b w:val="1"/>
          <w:bCs w:val="1"/>
          <w:sz w:val="24"/>
          <w:szCs w:val="24"/>
        </w:rPr>
        <w:t>Team 06 Members:</w:t>
      </w:r>
    </w:p>
    <w:p w:rsidRPr="00A5632A" w:rsidR="001B7922" w:rsidP="1CA79B95" w:rsidRDefault="76A366C7" w14:paraId="2E9A4F53" w14:textId="77777777">
      <w:pPr>
        <w:jc w:val="center"/>
        <w:rPr>
          <w:rFonts w:ascii="Times New Roman" w:hAnsi="Times New Roman" w:eastAsia="Times New Roman" w:cs="Times New Roman"/>
          <w:sz w:val="24"/>
          <w:szCs w:val="24"/>
        </w:rPr>
      </w:pPr>
      <w:r w:rsidRPr="1CA79B95" w:rsidR="2117DA10">
        <w:rPr>
          <w:rFonts w:ascii="Times New Roman" w:hAnsi="Times New Roman" w:eastAsia="Times New Roman" w:cs="Times New Roman"/>
          <w:sz w:val="24"/>
          <w:szCs w:val="24"/>
        </w:rPr>
        <w:t>Dishant Borda</w:t>
      </w:r>
      <w:r w:rsidRPr="1CA79B95" w:rsidR="2117DA10">
        <w:rPr>
          <w:rFonts w:ascii="Times New Roman" w:hAnsi="Times New Roman" w:eastAsia="Times New Roman" w:cs="Times New Roman"/>
          <w:b w:val="1"/>
          <w:bCs w:val="1"/>
          <w:sz w:val="24"/>
          <w:szCs w:val="24"/>
        </w:rPr>
        <w:t xml:space="preserve">, </w:t>
      </w:r>
      <w:r w:rsidRPr="1CA79B95" w:rsidR="2117DA10">
        <w:rPr>
          <w:rFonts w:ascii="Times New Roman" w:hAnsi="Times New Roman" w:eastAsia="Times New Roman" w:cs="Times New Roman"/>
          <w:sz w:val="24"/>
          <w:szCs w:val="24"/>
        </w:rPr>
        <w:t xml:space="preserve">Anubhav Pal, Gaurav Pandey, Ousama </w:t>
      </w:r>
      <w:r w:rsidRPr="1CA79B95" w:rsidR="2117DA10">
        <w:rPr>
          <w:rFonts w:ascii="Times New Roman" w:hAnsi="Times New Roman" w:eastAsia="Times New Roman" w:cs="Times New Roman"/>
          <w:sz w:val="24"/>
          <w:szCs w:val="24"/>
        </w:rPr>
        <w:t>Batais</w:t>
      </w:r>
      <w:r w:rsidRPr="1CA79B95" w:rsidR="2117DA10">
        <w:rPr>
          <w:rFonts w:ascii="Times New Roman" w:hAnsi="Times New Roman" w:eastAsia="Times New Roman" w:cs="Times New Roman"/>
          <w:sz w:val="24"/>
          <w:szCs w:val="24"/>
        </w:rPr>
        <w:t>, John Thomas, and Alvin Tran</w:t>
      </w:r>
    </w:p>
    <w:p w:rsidRPr="00442AF8" w:rsidR="601DA7B5" w:rsidP="1CA79B95" w:rsidRDefault="601DA7B5" w14:paraId="6D464558" w14:textId="1B472256" w14:noSpellErr="1">
      <w:pPr>
        <w:rPr>
          <w:rFonts w:ascii="Times New Roman" w:hAnsi="Times New Roman" w:eastAsia="Times New Roman" w:cs="Times New Roman"/>
          <w:b w:val="1"/>
          <w:bCs w:val="1"/>
          <w:sz w:val="24"/>
          <w:szCs w:val="24"/>
        </w:rPr>
      </w:pPr>
    </w:p>
    <w:p w:rsidRPr="00A5632A" w:rsidR="001B7922" w:rsidP="1CA79B95" w:rsidRDefault="76A366C7" w14:paraId="70E1F93E" w14:textId="77777777" w14:noSpellErr="1">
      <w:pPr>
        <w:rPr>
          <w:rFonts w:ascii="Times New Roman" w:hAnsi="Times New Roman" w:eastAsia="Times New Roman" w:cs="Times New Roman"/>
          <w:b w:val="1"/>
          <w:bCs w:val="1"/>
          <w:sz w:val="24"/>
          <w:szCs w:val="24"/>
        </w:rPr>
      </w:pPr>
      <w:r w:rsidRPr="1CA79B95" w:rsidR="2117DA10">
        <w:rPr>
          <w:rFonts w:ascii="Times New Roman" w:hAnsi="Times New Roman" w:eastAsia="Times New Roman" w:cs="Times New Roman"/>
          <w:b w:val="1"/>
          <w:bCs w:val="1"/>
          <w:sz w:val="24"/>
          <w:szCs w:val="24"/>
        </w:rPr>
        <w:t>ABSTRACT</w:t>
      </w:r>
      <w:r w:rsidRPr="1CA79B95" w:rsidR="2117DA10">
        <w:rPr>
          <w:rFonts w:ascii="Times New Roman" w:hAnsi="Times New Roman" w:eastAsia="Times New Roman" w:cs="Times New Roman"/>
          <w:b w:val="1"/>
          <w:bCs w:val="1"/>
          <w:sz w:val="24"/>
          <w:szCs w:val="24"/>
        </w:rPr>
        <w:t>:</w:t>
      </w:r>
    </w:p>
    <w:p w:rsidRPr="00A5632A" w:rsidR="001545FA" w:rsidP="601DA7B5" w:rsidRDefault="3D334027" w14:paraId="070668D5" w14:textId="77777777">
      <w:pPr>
        <w:rPr>
          <w:rFonts w:ascii="Times New Roman" w:hAnsi="Times New Roman" w:eastAsia="Times New Roman" w:cs="Times New Roman"/>
          <w:sz w:val="24"/>
          <w:szCs w:val="24"/>
          <w:rPrChange w:author="" w16du:dateUtc="2024-11-28T20:47:00Z" w:id="370062035">
            <w:rPr>
              <w:rFonts w:ascii="Calibri" w:hAnsi="Calibri" w:cs="Calibri"/>
              <w:sz w:val="24"/>
              <w:szCs w:val="24"/>
            </w:rPr>
          </w:rPrChange>
        </w:rPr>
      </w:pPr>
      <w:r w:rsidRPr="1CA79B95" w:rsidR="4FE510C9">
        <w:rPr>
          <w:rFonts w:ascii="Times New Roman" w:hAnsi="Times New Roman" w:eastAsia="Times New Roman" w:cs="Times New Roman"/>
          <w:sz w:val="24"/>
          <w:szCs w:val="24"/>
        </w:rPr>
        <w:t xml:space="preserve">Digital steganography is a technique that embeds hidden information within digital media files, making it an essential tool for secure communication and data protection. In an era where data privacy is paramount, steganography offers a method to conceal sensitive information in plain sight, embedded within common file formats. Our project, </w:t>
      </w: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is designed to </w:t>
      </w:r>
      <w:r w:rsidRPr="1CA79B95" w:rsidR="4FE510C9">
        <w:rPr>
          <w:rFonts w:ascii="Times New Roman" w:hAnsi="Times New Roman" w:eastAsia="Times New Roman" w:cs="Times New Roman"/>
          <w:sz w:val="24"/>
          <w:szCs w:val="24"/>
        </w:rPr>
        <w:t>leverage</w:t>
      </w:r>
      <w:r w:rsidRPr="1CA79B95" w:rsidR="4FE510C9">
        <w:rPr>
          <w:rFonts w:ascii="Times New Roman" w:hAnsi="Times New Roman" w:eastAsia="Times New Roman" w:cs="Times New Roman"/>
          <w:sz w:val="24"/>
          <w:szCs w:val="24"/>
        </w:rPr>
        <w:t xml:space="preserve"> the power of Python and React.js to create a robust, user-friendly tool for secure data hiding and extraction. The primary goal of </w:t>
      </w: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is to offer a seamless experience for end-users, enabling them to embed confidential data within images without compromising the file's appearance or quality.</w:t>
      </w:r>
    </w:p>
    <w:p w:rsidRPr="00A5632A" w:rsidR="001B7922" w:rsidP="601DA7B5" w:rsidRDefault="3D334027" w14:paraId="79E8691B" w14:textId="1AD79A84">
      <w:pPr>
        <w:rPr>
          <w:rFonts w:ascii="Times New Roman" w:hAnsi="Times New Roman" w:eastAsia="Times New Roman" w:cs="Times New Roman"/>
          <w:sz w:val="24"/>
          <w:szCs w:val="24"/>
          <w:rPrChange w:author="" w16du:dateUtc="2024-11-28T20:47:00Z" w:id="1566739273">
            <w:rPr>
              <w:rFonts w:ascii="Calibri" w:hAnsi="Calibri" w:cs="Calibri"/>
              <w:sz w:val="24"/>
              <w:szCs w:val="24"/>
            </w:rPr>
          </w:rPrChange>
        </w:rPr>
      </w:pP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supports multiple file formats, particularly image files, and incorporates advanced encryption algorithms such as</w:t>
      </w:r>
      <w:r w:rsidRPr="1CA79B95" w:rsidR="4DE3D9A1">
        <w:rPr>
          <w:rFonts w:ascii="Times New Roman" w:hAnsi="Times New Roman" w:eastAsia="Times New Roman" w:cs="Times New Roman"/>
          <w:sz w:val="24"/>
          <w:szCs w:val="24"/>
        </w:rPr>
        <w:t xml:space="preserve"> LSB,</w:t>
      </w:r>
      <w:r w:rsidRPr="1CA79B95" w:rsidR="4FE510C9">
        <w:rPr>
          <w:rFonts w:ascii="Times New Roman" w:hAnsi="Times New Roman" w:eastAsia="Times New Roman" w:cs="Times New Roman"/>
          <w:sz w:val="24"/>
          <w:szCs w:val="24"/>
        </w:rPr>
        <w:t xml:space="preserve"> AES and RSA to ensure that hidden data </w:t>
      </w:r>
      <w:r w:rsidRPr="1CA79B95" w:rsidR="4FE510C9">
        <w:rPr>
          <w:rFonts w:ascii="Times New Roman" w:hAnsi="Times New Roman" w:eastAsia="Times New Roman" w:cs="Times New Roman"/>
          <w:sz w:val="24"/>
          <w:szCs w:val="24"/>
        </w:rPr>
        <w:t>remains</w:t>
      </w:r>
      <w:r w:rsidRPr="1CA79B95" w:rsidR="4FE510C9">
        <w:rPr>
          <w:rFonts w:ascii="Times New Roman" w:hAnsi="Times New Roman" w:eastAsia="Times New Roman" w:cs="Times New Roman"/>
          <w:sz w:val="24"/>
          <w:szCs w:val="24"/>
        </w:rPr>
        <w:t xml:space="preserve"> secure even if detected. By integrating encryption with steganographic techniques, </w:t>
      </w: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adds an </w:t>
      </w:r>
      <w:r w:rsidRPr="1CA79B95" w:rsidR="4FE510C9">
        <w:rPr>
          <w:rFonts w:ascii="Times New Roman" w:hAnsi="Times New Roman" w:eastAsia="Times New Roman" w:cs="Times New Roman"/>
          <w:sz w:val="24"/>
          <w:szCs w:val="24"/>
        </w:rPr>
        <w:t>additional</w:t>
      </w:r>
      <w:r w:rsidRPr="1CA79B95" w:rsidR="4FE510C9">
        <w:rPr>
          <w:rFonts w:ascii="Times New Roman" w:hAnsi="Times New Roman" w:eastAsia="Times New Roman" w:cs="Times New Roman"/>
          <w:sz w:val="24"/>
          <w:szCs w:val="24"/>
        </w:rPr>
        <w:t xml:space="preserve"> layer of protection, making the embedded data accessible only to authorized users. This tool is designed with accessibility in mind, providing an intuitive interface that simplifies complex processes. Through its React.js frontend, </w:t>
      </w: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offers a responsive and interactive experience, while the Python backend handles data encoding, decoding, and encryption operations efficiently. Ultimately, </w:t>
      </w:r>
      <w:r w:rsidRPr="1CA79B95" w:rsidR="4FE510C9">
        <w:rPr>
          <w:rFonts w:ascii="Times New Roman" w:hAnsi="Times New Roman" w:eastAsia="Times New Roman" w:cs="Times New Roman"/>
          <w:sz w:val="24"/>
          <w:szCs w:val="24"/>
        </w:rPr>
        <w:t>StegSecure</w:t>
      </w:r>
      <w:r w:rsidRPr="1CA79B95" w:rsidR="4FE510C9">
        <w:rPr>
          <w:rFonts w:ascii="Times New Roman" w:hAnsi="Times New Roman" w:eastAsia="Times New Roman" w:cs="Times New Roman"/>
          <w:sz w:val="24"/>
          <w:szCs w:val="24"/>
        </w:rPr>
        <w:t xml:space="preserve"> aims to bridge the gap between security and usability in digital steganography, providing a practical solution for individuals and organizations looking to protect sensitive information discreetly.</w:t>
      </w:r>
    </w:p>
    <w:p w:rsidRPr="00A5632A" w:rsidR="001545FA" w:rsidP="1CA79B95" w:rsidRDefault="001545FA" w14:paraId="1F27E45C" w14:textId="77777777" w14:noSpellErr="1">
      <w:pPr>
        <w:rPr>
          <w:rFonts w:ascii="Times New Roman" w:hAnsi="Times New Roman" w:eastAsia="Times New Roman" w:cs="Times New Roman"/>
          <w:sz w:val="24"/>
          <w:szCs w:val="24"/>
        </w:rPr>
      </w:pPr>
    </w:p>
    <w:p w:rsidRPr="00A5632A" w:rsidR="001B7922" w:rsidP="1CA79B95" w:rsidRDefault="001B7922" w14:paraId="64152A7E" w14:textId="77777777" w14:noSpellErr="1">
      <w:pPr>
        <w:rPr>
          <w:rFonts w:ascii="Times New Roman" w:hAnsi="Times New Roman" w:eastAsia="Times New Roman" w:cs="Times New Roman"/>
          <w:sz w:val="24"/>
          <w:szCs w:val="24"/>
        </w:rPr>
      </w:pPr>
    </w:p>
    <w:p w:rsidRPr="00A5632A" w:rsidR="001B7922" w:rsidP="1CA79B95" w:rsidRDefault="001B7922" w14:paraId="1B0BFD04" w14:textId="77777777" w14:noSpellErr="1">
      <w:pPr>
        <w:rPr>
          <w:rFonts w:ascii="Times New Roman" w:hAnsi="Times New Roman" w:eastAsia="Times New Roman" w:cs="Times New Roman"/>
          <w:sz w:val="24"/>
          <w:szCs w:val="24"/>
        </w:rPr>
      </w:pPr>
    </w:p>
    <w:p w:rsidRPr="00A5632A" w:rsidR="001B7922" w:rsidP="1CA79B95" w:rsidRDefault="001B7922" w14:paraId="35F642BE" w14:textId="77777777" w14:noSpellErr="1">
      <w:pPr>
        <w:rPr>
          <w:rFonts w:ascii="Times New Roman" w:hAnsi="Times New Roman" w:eastAsia="Times New Roman" w:cs="Times New Roman"/>
          <w:sz w:val="24"/>
          <w:szCs w:val="24"/>
        </w:rPr>
      </w:pPr>
    </w:p>
    <w:p w:rsidRPr="00A5632A" w:rsidR="001B7922" w:rsidP="1CA79B95" w:rsidRDefault="001B7922" w14:paraId="436B4705" w14:textId="77777777" w14:noSpellErr="1">
      <w:pPr>
        <w:rPr>
          <w:rFonts w:ascii="Times New Roman" w:hAnsi="Times New Roman" w:eastAsia="Times New Roman" w:cs="Times New Roman"/>
          <w:sz w:val="24"/>
          <w:szCs w:val="24"/>
        </w:rPr>
      </w:pPr>
    </w:p>
    <w:p w:rsidRPr="00A5632A" w:rsidR="001B7922" w:rsidP="1CA79B95" w:rsidRDefault="001B7922" w14:paraId="0A728753" w14:textId="77777777" w14:noSpellErr="1">
      <w:pPr>
        <w:rPr>
          <w:rFonts w:ascii="Times New Roman" w:hAnsi="Times New Roman" w:eastAsia="Times New Roman" w:cs="Times New Roman"/>
          <w:b w:val="1"/>
          <w:bCs w:val="1"/>
          <w:sz w:val="24"/>
          <w:szCs w:val="24"/>
        </w:rPr>
      </w:pPr>
    </w:p>
    <w:p w:rsidRPr="00B806F2" w:rsidR="00B76573" w:rsidP="1CA79B95" w:rsidRDefault="52CD7898" w14:paraId="124DB34D" w14:textId="35008E38" w14:noSpellErr="1">
      <w:pPr>
        <w:pStyle w:val="ListParagraph"/>
        <w:keepNext w:val="1"/>
        <w:numPr>
          <w:ilvl w:val="0"/>
          <w:numId w:val="29"/>
        </w:numPr>
        <w:rPr>
          <w:rFonts w:ascii="Times New Roman" w:hAnsi="Times New Roman" w:eastAsia="Times New Roman" w:cs="Times New Roman"/>
          <w:b w:val="1"/>
          <w:bCs w:val="1"/>
          <w:sz w:val="24"/>
          <w:szCs w:val="24"/>
          <w:rPrChange w:author="" w16du:dateUtc="2024-11-28T20:48:00Z" w:id="277764815">
            <w:rPr>
              <w:rFonts w:ascii="Times New Roman" w:hAnsi="Times New Roman" w:cs="Times New Roman"/>
              <w:b/>
              <w:bCs/>
              <w:sz w:val="24"/>
              <w:szCs w:val="24"/>
              <w:highlight w:val="yellow"/>
            </w:rPr>
          </w:rPrChange>
        </w:rPr>
      </w:pPr>
      <w:commentRangeStart w:id="23"/>
      <w:r w:rsidRPr="1CA79B95" w:rsidR="695EAF63">
        <w:rPr>
          <w:rFonts w:ascii="Times New Roman" w:hAnsi="Times New Roman" w:eastAsia="Times New Roman" w:cs="Times New Roman"/>
          <w:b w:val="1"/>
          <w:bCs w:val="1"/>
          <w:sz w:val="24"/>
          <w:szCs w:val="24"/>
        </w:rPr>
        <w:t>INTRODUCTION</w:t>
      </w:r>
      <w:commentRangeEnd w:id="23"/>
      <w:r>
        <w:rPr>
          <w:rStyle w:val="CommentReference"/>
        </w:rPr>
        <w:commentReference w:id="23"/>
      </w:r>
      <w:r w:rsidRPr="1CA79B95" w:rsidR="695EAF63">
        <w:rPr>
          <w:rFonts w:ascii="Times New Roman" w:hAnsi="Times New Roman" w:eastAsia="Times New Roman" w:cs="Times New Roman"/>
          <w:b w:val="1"/>
          <w:bCs w:val="1"/>
          <w:sz w:val="24"/>
          <w:szCs w:val="24"/>
        </w:rPr>
        <w:t>:</w:t>
      </w:r>
    </w:p>
    <w:p w:rsidRPr="00A5632A" w:rsidR="00B76573" w:rsidP="1CA79B95" w:rsidRDefault="1DF8B9AE" w14:paraId="131DB45B" w14:textId="77777777" w14:noSpellErr="1">
      <w:pPr>
        <w:pStyle w:val="ListParagraph"/>
        <w:keepNext w:val="1"/>
        <w:rPr>
          <w:rFonts w:ascii="Times New Roman" w:hAnsi="Times New Roman" w:eastAsia="Times New Roman" w:cs="Times New Roman"/>
          <w:sz w:val="24"/>
          <w:szCs w:val="24"/>
        </w:rPr>
      </w:pPr>
      <w:r w:rsidRPr="1CA79B95" w:rsidR="4164B7FE">
        <w:rPr>
          <w:rFonts w:ascii="Times New Roman" w:hAnsi="Times New Roman" w:eastAsia="Times New Roman" w:cs="Times New Roman"/>
          <w:sz w:val="24"/>
          <w:szCs w:val="24"/>
        </w:rPr>
        <w:t xml:space="preserve">Digital steganography is the practice of concealing information within digital media, </w:t>
      </w:r>
      <w:r w:rsidRPr="1CA79B95" w:rsidR="4164B7FE">
        <w:rPr>
          <w:rFonts w:ascii="Times New Roman" w:hAnsi="Times New Roman" w:eastAsia="Times New Roman" w:cs="Times New Roman"/>
          <w:sz w:val="24"/>
          <w:szCs w:val="24"/>
        </w:rPr>
        <w:t>rendering</w:t>
      </w:r>
      <w:r w:rsidRPr="1CA79B95" w:rsidR="4164B7FE">
        <w:rPr>
          <w:rFonts w:ascii="Times New Roman" w:hAnsi="Times New Roman" w:eastAsia="Times New Roman" w:cs="Times New Roman"/>
          <w:sz w:val="24"/>
          <w:szCs w:val="24"/>
        </w:rPr>
        <w:t xml:space="preserve"> it invisible to unintended viewers. This technique plays a crucial role in securing confidential data by embedding it within various file formats, such as images, audio, or video. By </w:t>
      </w:r>
      <w:r w:rsidRPr="1CA79B95" w:rsidR="4164B7FE">
        <w:rPr>
          <w:rFonts w:ascii="Times New Roman" w:hAnsi="Times New Roman" w:eastAsia="Times New Roman" w:cs="Times New Roman"/>
          <w:sz w:val="24"/>
          <w:szCs w:val="24"/>
        </w:rPr>
        <w:t>leveraging</w:t>
      </w:r>
      <w:r w:rsidRPr="1CA79B95" w:rsidR="4164B7FE">
        <w:rPr>
          <w:rFonts w:ascii="Times New Roman" w:hAnsi="Times New Roman" w:eastAsia="Times New Roman" w:cs="Times New Roman"/>
          <w:sz w:val="24"/>
          <w:szCs w:val="24"/>
        </w:rPr>
        <w:t xml:space="preserve"> digital steganography, sensitive information can be transmitted discreetly, ensuring </w:t>
      </w:r>
      <w:r w:rsidRPr="1CA79B95" w:rsidR="4164B7FE">
        <w:rPr>
          <w:rFonts w:ascii="Times New Roman" w:hAnsi="Times New Roman" w:eastAsia="Times New Roman" w:cs="Times New Roman"/>
          <w:sz w:val="24"/>
          <w:szCs w:val="24"/>
        </w:rPr>
        <w:t>privacy</w:t>
      </w:r>
      <w:r w:rsidRPr="1CA79B95" w:rsidR="4164B7FE">
        <w:rPr>
          <w:rFonts w:ascii="Times New Roman" w:hAnsi="Times New Roman" w:eastAsia="Times New Roman" w:cs="Times New Roman"/>
          <w:sz w:val="24"/>
          <w:szCs w:val="24"/>
        </w:rPr>
        <w:t xml:space="preserve"> and mitigating the risk of interception by malicious entities. </w:t>
      </w:r>
    </w:p>
    <w:p w:rsidRPr="00A5632A" w:rsidR="00B76573" w:rsidP="1CA79B95" w:rsidRDefault="00B76573" w14:paraId="7116CCC2" w14:textId="77777777" w14:noSpellErr="1">
      <w:pPr>
        <w:pStyle w:val="ListParagraph"/>
        <w:keepNext w:val="1"/>
        <w:rPr>
          <w:rFonts w:ascii="Times New Roman" w:hAnsi="Times New Roman" w:eastAsia="Times New Roman" w:cs="Times New Roman"/>
          <w:sz w:val="24"/>
          <w:szCs w:val="24"/>
        </w:rPr>
      </w:pPr>
    </w:p>
    <w:p w:rsidRPr="00A5632A" w:rsidR="00B76573" w:rsidP="1CA79B95" w:rsidRDefault="1DF8B9AE" w14:paraId="63F621EF" w14:textId="34490A24" w14:noSpellErr="1">
      <w:pPr>
        <w:pStyle w:val="ListParagraph"/>
        <w:keepNext w:val="1"/>
        <w:rPr>
          <w:rFonts w:ascii="Times New Roman" w:hAnsi="Times New Roman" w:eastAsia="Times New Roman" w:cs="Times New Roman"/>
          <w:sz w:val="24"/>
          <w:szCs w:val="24"/>
        </w:rPr>
      </w:pPr>
      <w:r w:rsidRPr="1CA79B95" w:rsidR="4164B7FE">
        <w:rPr>
          <w:rFonts w:ascii="Times New Roman" w:hAnsi="Times New Roman" w:eastAsia="Times New Roman" w:cs="Times New Roman"/>
          <w:sz w:val="24"/>
          <w:szCs w:val="24"/>
        </w:rPr>
        <w:t xml:space="preserve">This project aims to develop a robust and user-friendly Digital Steganography Tool using Python for the backend and React.js for the </w:t>
      </w:r>
      <w:r w:rsidRPr="1CA79B95" w:rsidR="4164B7FE">
        <w:rPr>
          <w:rFonts w:ascii="Times New Roman" w:hAnsi="Times New Roman" w:eastAsia="Times New Roman" w:cs="Times New Roman"/>
          <w:sz w:val="24"/>
          <w:szCs w:val="24"/>
        </w:rPr>
        <w:t>frontend</w:t>
      </w:r>
      <w:r w:rsidRPr="1CA79B95" w:rsidR="4164B7FE">
        <w:rPr>
          <w:rFonts w:ascii="Times New Roman" w:hAnsi="Times New Roman" w:eastAsia="Times New Roman" w:cs="Times New Roman"/>
          <w:sz w:val="24"/>
          <w:szCs w:val="24"/>
        </w:rPr>
        <w:t xml:space="preserve">. The tool employs the Least Significant Bit (LSB) technique for hiding data within digital media files. The LSB method </w:t>
      </w:r>
      <w:r w:rsidRPr="1CA79B95" w:rsidR="4164B7FE">
        <w:rPr>
          <w:rFonts w:ascii="Times New Roman" w:hAnsi="Times New Roman" w:eastAsia="Times New Roman" w:cs="Times New Roman"/>
          <w:sz w:val="24"/>
          <w:szCs w:val="24"/>
        </w:rPr>
        <w:t>modifies</w:t>
      </w:r>
      <w:r w:rsidRPr="1CA79B95" w:rsidR="4164B7FE">
        <w:rPr>
          <w:rFonts w:ascii="Times New Roman" w:hAnsi="Times New Roman" w:eastAsia="Times New Roman" w:cs="Times New Roman"/>
          <w:sz w:val="24"/>
          <w:szCs w:val="24"/>
        </w:rPr>
        <w:t xml:space="preserve"> the least significant </w:t>
      </w:r>
      <w:r w:rsidRPr="1CA79B95" w:rsidR="4164B7FE">
        <w:rPr>
          <w:rFonts w:ascii="Times New Roman" w:hAnsi="Times New Roman" w:eastAsia="Times New Roman" w:cs="Times New Roman"/>
          <w:sz w:val="24"/>
          <w:szCs w:val="24"/>
        </w:rPr>
        <w:t>bits of pixel</w:t>
      </w:r>
      <w:r w:rsidRPr="1CA79B95" w:rsidR="4164B7FE">
        <w:rPr>
          <w:rFonts w:ascii="Times New Roman" w:hAnsi="Times New Roman" w:eastAsia="Times New Roman" w:cs="Times New Roman"/>
          <w:sz w:val="24"/>
          <w:szCs w:val="24"/>
        </w:rPr>
        <w:t xml:space="preserve"> values in an image, ensuring imperceptibility while </w:t>
      </w:r>
      <w:r w:rsidRPr="1CA79B95" w:rsidR="4164B7FE">
        <w:rPr>
          <w:rFonts w:ascii="Times New Roman" w:hAnsi="Times New Roman" w:eastAsia="Times New Roman" w:cs="Times New Roman"/>
          <w:sz w:val="24"/>
          <w:szCs w:val="24"/>
        </w:rPr>
        <w:t>maintaining</w:t>
      </w:r>
      <w:r w:rsidRPr="1CA79B95" w:rsidR="4164B7FE">
        <w:rPr>
          <w:rFonts w:ascii="Times New Roman" w:hAnsi="Times New Roman" w:eastAsia="Times New Roman" w:cs="Times New Roman"/>
          <w:sz w:val="24"/>
          <w:szCs w:val="24"/>
        </w:rPr>
        <w:t xml:space="preserve"> high payload capacity. Additionally, the tool incorporates encryption techniques to enhance data security and supports multiple file formats, such as PNG and JPEG, for broader usability. These features address the growing demand for secure and accessible steganographic solutions in various use cases.</w:t>
      </w:r>
    </w:p>
    <w:p w:rsidRPr="00A5632A" w:rsidR="006F5C1E" w:rsidP="1CA79B95" w:rsidRDefault="1AB23F04" w14:paraId="3B0A78D5" w14:textId="7B2887AF" w14:noSpellErr="1">
      <w:pPr>
        <w:rPr>
          <w:rFonts w:ascii="Times New Roman" w:hAnsi="Times New Roman" w:eastAsia="Times New Roman" w:cs="Times New Roman"/>
          <w:b w:val="1"/>
          <w:bCs w:val="1"/>
          <w:i w:val="1"/>
          <w:iCs w:val="1"/>
          <w:sz w:val="24"/>
          <w:szCs w:val="24"/>
          <w:rPrChange w:author="" w16du:dateUtc="2024-11-28T20:47:00Z" w:id="820569893">
            <w:rPr>
              <w:rFonts w:ascii="Times New Roman" w:hAnsi="Times New Roman" w:cs="Times New Roman"/>
              <w:b/>
              <w:bCs/>
              <w:i/>
              <w:iCs/>
              <w:color w:val="156082" w:themeColor="accent1"/>
              <w:sz w:val="24"/>
              <w:szCs w:val="24"/>
            </w:rPr>
          </w:rPrChange>
        </w:rPr>
      </w:pPr>
      <w:r w:rsidRPr="1CA79B95" w:rsidR="699F4DAA">
        <w:rPr>
          <w:rFonts w:ascii="Times New Roman" w:hAnsi="Times New Roman" w:eastAsia="Times New Roman" w:cs="Times New Roman"/>
          <w:b w:val="1"/>
          <w:bCs w:val="1"/>
          <w:i w:val="1"/>
          <w:iCs w:val="1"/>
          <w:sz w:val="24"/>
          <w:szCs w:val="24"/>
        </w:rPr>
        <w:t>Literature Review</w:t>
      </w:r>
    </w:p>
    <w:p w:rsidRPr="00A5632A" w:rsidR="000F2533" w:rsidP="1CA79B95" w:rsidRDefault="58B622D8" w14:paraId="2EE4F6B4" w14:textId="77777777" w14:noSpellErr="1">
      <w:pPr>
        <w:ind w:left="720"/>
        <w:rPr>
          <w:rFonts w:ascii="Times New Roman" w:hAnsi="Times New Roman" w:eastAsia="Times New Roman" w:cs="Times New Roman"/>
          <w:sz w:val="24"/>
          <w:szCs w:val="24"/>
          <w:rPrChange w:author="" w16du:dateUtc="2024-11-28T20:47:00Z" w:id="1481486849">
            <w:rPr>
              <w:rFonts w:ascii="Times New Roman" w:hAnsi="Times New Roman" w:cs="Times New Roman"/>
              <w:color w:val="156082" w:themeColor="accent1"/>
              <w:sz w:val="24"/>
              <w:szCs w:val="24"/>
            </w:rPr>
          </w:rPrChange>
        </w:rPr>
      </w:pPr>
      <w:r w:rsidRPr="1CA79B95" w:rsidR="6BB91912">
        <w:rPr>
          <w:rFonts w:ascii="Times New Roman" w:hAnsi="Times New Roman" w:eastAsia="Times New Roman" w:cs="Times New Roman"/>
          <w:sz w:val="24"/>
          <w:szCs w:val="24"/>
        </w:rPr>
        <w:t xml:space="preserve">Digital steganography has been the focus of extensive research, with advancements aimed at enhancing security, efficiency, and compatibility with various file formats. Recent studies </w:t>
      </w:r>
      <w:r w:rsidRPr="1CA79B95" w:rsidR="6BB91912">
        <w:rPr>
          <w:rFonts w:ascii="Times New Roman" w:hAnsi="Times New Roman" w:eastAsia="Times New Roman" w:cs="Times New Roman"/>
          <w:sz w:val="24"/>
          <w:szCs w:val="24"/>
        </w:rPr>
        <w:t>provide</w:t>
      </w:r>
      <w:r w:rsidRPr="1CA79B95" w:rsidR="6BB91912">
        <w:rPr>
          <w:rFonts w:ascii="Times New Roman" w:hAnsi="Times New Roman" w:eastAsia="Times New Roman" w:cs="Times New Roman"/>
          <w:sz w:val="24"/>
          <w:szCs w:val="24"/>
        </w:rPr>
        <w:t xml:space="preserve"> valuable insights into improving the robustness and imperceptibility of steganographic methods.</w:t>
      </w:r>
    </w:p>
    <w:p w:rsidRPr="00A5632A" w:rsidR="000F2533" w:rsidP="1CA79B95" w:rsidRDefault="58B622D8" w14:paraId="20D921A6" w14:textId="77777777" w14:noSpellErr="1">
      <w:pPr>
        <w:ind w:left="720"/>
        <w:rPr>
          <w:rFonts w:ascii="Times New Roman" w:hAnsi="Times New Roman" w:eastAsia="Times New Roman" w:cs="Times New Roman"/>
          <w:sz w:val="24"/>
          <w:szCs w:val="24"/>
          <w:rPrChange w:author="" w16du:dateUtc="2024-11-28T20:47:00Z" w:id="1038460737">
            <w:rPr>
              <w:rFonts w:ascii="Times New Roman" w:hAnsi="Times New Roman" w:cs="Times New Roman"/>
              <w:color w:val="156082" w:themeColor="accent1"/>
              <w:sz w:val="24"/>
              <w:szCs w:val="24"/>
            </w:rPr>
          </w:rPrChange>
        </w:rPr>
      </w:pPr>
      <w:r w:rsidRPr="1CA79B95" w:rsidR="6BB91912">
        <w:rPr>
          <w:rFonts w:ascii="Times New Roman" w:hAnsi="Times New Roman" w:eastAsia="Times New Roman" w:cs="Times New Roman"/>
          <w:sz w:val="24"/>
          <w:szCs w:val="24"/>
        </w:rPr>
        <w:t xml:space="preserve">Farooq et al. (2021) investigated adaptive embedding techniques designed to minimize distortions in cover images, thereby </w:t>
      </w:r>
      <w:r w:rsidRPr="1CA79B95" w:rsidR="6BB91912">
        <w:rPr>
          <w:rFonts w:ascii="Times New Roman" w:hAnsi="Times New Roman" w:eastAsia="Times New Roman" w:cs="Times New Roman"/>
          <w:sz w:val="24"/>
          <w:szCs w:val="24"/>
        </w:rPr>
        <w:t>maintaining</w:t>
      </w:r>
      <w:r w:rsidRPr="1CA79B95" w:rsidR="6BB91912">
        <w:rPr>
          <w:rFonts w:ascii="Times New Roman" w:hAnsi="Times New Roman" w:eastAsia="Times New Roman" w:cs="Times New Roman"/>
          <w:sz w:val="24"/>
          <w:szCs w:val="24"/>
        </w:rPr>
        <w:t xml:space="preserve"> imperceptibility and improving resistance to steganalysis attacks. Their research highlights the importance of balancing payload capacity with security, a challenge this project addresses through the integration of the LSB technique and encryption mechanisms.</w:t>
      </w:r>
    </w:p>
    <w:p w:rsidRPr="00A5632A" w:rsidR="000F2533" w:rsidP="1CA79B95" w:rsidRDefault="58B622D8" w14:paraId="44EC9101" w14:textId="77777777" w14:noSpellErr="1">
      <w:pPr>
        <w:ind w:left="720"/>
        <w:rPr>
          <w:rFonts w:ascii="Times New Roman" w:hAnsi="Times New Roman" w:eastAsia="Times New Roman" w:cs="Times New Roman"/>
          <w:sz w:val="24"/>
          <w:szCs w:val="24"/>
          <w:rPrChange w:author="" w16du:dateUtc="2024-11-28T20:47:00Z" w:id="1560558535">
            <w:rPr>
              <w:rFonts w:ascii="Times New Roman" w:hAnsi="Times New Roman" w:cs="Times New Roman"/>
              <w:color w:val="156082" w:themeColor="accent1"/>
              <w:sz w:val="24"/>
              <w:szCs w:val="24"/>
            </w:rPr>
          </w:rPrChange>
        </w:rPr>
      </w:pPr>
      <w:r w:rsidRPr="1CA79B95" w:rsidR="6BB91912">
        <w:rPr>
          <w:rFonts w:ascii="Times New Roman" w:hAnsi="Times New Roman" w:eastAsia="Times New Roman" w:cs="Times New Roman"/>
          <w:sz w:val="24"/>
          <w:szCs w:val="24"/>
        </w:rPr>
        <w:t xml:space="preserve">Similarly, Rao et al. (2022) explored the application of deep learning in steganography, </w:t>
      </w:r>
      <w:r w:rsidRPr="1CA79B95" w:rsidR="6BB91912">
        <w:rPr>
          <w:rFonts w:ascii="Times New Roman" w:hAnsi="Times New Roman" w:eastAsia="Times New Roman" w:cs="Times New Roman"/>
          <w:sz w:val="24"/>
          <w:szCs w:val="24"/>
        </w:rPr>
        <w:t>demonstrating</w:t>
      </w:r>
      <w:r w:rsidRPr="1CA79B95" w:rsidR="6BB91912">
        <w:rPr>
          <w:rFonts w:ascii="Times New Roman" w:hAnsi="Times New Roman" w:eastAsia="Times New Roman" w:cs="Times New Roman"/>
          <w:sz w:val="24"/>
          <w:szCs w:val="24"/>
        </w:rPr>
        <w:t xml:space="preserve"> its potential to manipulate spatial and frequency domains of images for secure data hiding. While our project focuses on the traditional LSB technique, Rao et al.’s findings underscore the scalability of neural network-based approaches, which inspire potential future extensions of this tool.</w:t>
      </w:r>
    </w:p>
    <w:p w:rsidRPr="00A5632A" w:rsidR="000F2533" w:rsidP="1CA79B95" w:rsidRDefault="58B622D8" w14:paraId="4283B9F1" w14:textId="77777777" w14:noSpellErr="1">
      <w:pPr>
        <w:ind w:left="720"/>
        <w:rPr>
          <w:rFonts w:ascii="Times New Roman" w:hAnsi="Times New Roman" w:eastAsia="Times New Roman" w:cs="Times New Roman"/>
          <w:sz w:val="24"/>
          <w:szCs w:val="24"/>
          <w:rPrChange w:author="" w16du:dateUtc="2024-11-28T20:47:00Z" w:id="826492476">
            <w:rPr>
              <w:rFonts w:ascii="Times New Roman" w:hAnsi="Times New Roman" w:cs="Times New Roman"/>
              <w:color w:val="156082" w:themeColor="accent1"/>
              <w:sz w:val="24"/>
              <w:szCs w:val="24"/>
            </w:rPr>
          </w:rPrChange>
        </w:rPr>
      </w:pPr>
      <w:r w:rsidRPr="1CA79B95" w:rsidR="6BB91912">
        <w:rPr>
          <w:rFonts w:ascii="Times New Roman" w:hAnsi="Times New Roman" w:eastAsia="Times New Roman" w:cs="Times New Roman"/>
          <w:sz w:val="24"/>
          <w:szCs w:val="24"/>
        </w:rPr>
        <w:t xml:space="preserve">By </w:t>
      </w:r>
      <w:r w:rsidRPr="1CA79B95" w:rsidR="6BB91912">
        <w:rPr>
          <w:rFonts w:ascii="Times New Roman" w:hAnsi="Times New Roman" w:eastAsia="Times New Roman" w:cs="Times New Roman"/>
          <w:sz w:val="24"/>
          <w:szCs w:val="24"/>
        </w:rPr>
        <w:t>leveraging</w:t>
      </w:r>
      <w:r w:rsidRPr="1CA79B95" w:rsidR="6BB91912">
        <w:rPr>
          <w:rFonts w:ascii="Times New Roman" w:hAnsi="Times New Roman" w:eastAsia="Times New Roman" w:cs="Times New Roman"/>
          <w:sz w:val="24"/>
          <w:szCs w:val="24"/>
        </w:rPr>
        <w:t xml:space="preserve"> the LSB technique as a foundational method and incorporating encryption for added security, this project aligns with established best practices while introducing an intuitive and user-friendly interface. Insights from </w:t>
      </w:r>
      <w:r w:rsidRPr="1CA79B95" w:rsidR="6BB91912">
        <w:rPr>
          <w:rFonts w:ascii="Times New Roman" w:hAnsi="Times New Roman" w:eastAsia="Times New Roman" w:cs="Times New Roman"/>
          <w:sz w:val="24"/>
          <w:szCs w:val="24"/>
        </w:rPr>
        <w:t>previous</w:t>
      </w:r>
      <w:r w:rsidRPr="1CA79B95" w:rsidR="6BB91912">
        <w:rPr>
          <w:rFonts w:ascii="Times New Roman" w:hAnsi="Times New Roman" w:eastAsia="Times New Roman" w:cs="Times New Roman"/>
          <w:sz w:val="24"/>
          <w:szCs w:val="24"/>
        </w:rPr>
        <w:t xml:space="preserve"> research serve as a guiding framework, ensuring the development of a secure, efficient, and accessible digital steganography solution. This tool not only addresses current challenges in steganography but also lays the groundwork for future advancements, including the integration of more sophisticated techniques like deep learning.</w:t>
      </w:r>
    </w:p>
    <w:p w:rsidRPr="00A5632A" w:rsidR="006F5C1E" w:rsidP="1CA79B95" w:rsidRDefault="006F5C1E" w14:paraId="5B4191D0" w14:textId="77777777" w14:noSpellErr="1">
      <w:pPr>
        <w:rPr>
          <w:rFonts w:ascii="Times New Roman" w:hAnsi="Times New Roman" w:eastAsia="Times New Roman" w:cs="Times New Roman"/>
          <w:sz w:val="24"/>
          <w:szCs w:val="24"/>
        </w:rPr>
      </w:pPr>
    </w:p>
    <w:p w:rsidRPr="00A5632A" w:rsidR="005730F9" w:rsidP="1CA79B95" w:rsidRDefault="005730F9" w14:paraId="69732BFE" w14:textId="100A5E7E" w14:noSpellErr="1">
      <w:pPr>
        <w:rPr>
          <w:rFonts w:ascii="Times New Roman" w:hAnsi="Times New Roman" w:eastAsia="Times New Roman" w:cs="Times New Roman"/>
          <w:b w:val="1"/>
          <w:bCs w:val="1"/>
          <w:i w:val="1"/>
          <w:iCs w:val="1"/>
          <w:sz w:val="24"/>
          <w:szCs w:val="24"/>
          <w:rPrChange w:author="" w16du:dateUtc="2024-11-28T20:47:00Z" w:id="1659629471">
            <w:rPr>
              <w:rFonts w:ascii="Times New Roman" w:hAnsi="Times New Roman" w:cs="Times New Roman"/>
              <w:b/>
              <w:bCs/>
              <w:sz w:val="24"/>
              <w:szCs w:val="24"/>
            </w:rPr>
          </w:rPrChange>
        </w:rPr>
      </w:pPr>
    </w:p>
    <w:p w:rsidRPr="00A5632A" w:rsidR="00543239" w:rsidP="1CA79B95" w:rsidRDefault="26B1B908" w14:paraId="3D5DDE91" w14:textId="415548B5" w14:noSpellErr="1">
      <w:pPr>
        <w:numPr>
          <w:ilvl w:val="0"/>
          <w:numId w:val="27"/>
        </w:numPr>
        <w:rPr>
          <w:rFonts w:ascii="Times New Roman" w:hAnsi="Times New Roman" w:eastAsia="Times New Roman" w:cs="Times New Roman"/>
          <w:b w:val="1"/>
          <w:bCs w:val="1"/>
          <w:sz w:val="24"/>
          <w:szCs w:val="24"/>
        </w:rPr>
      </w:pPr>
      <w:r w:rsidRPr="1CA79B95" w:rsidR="4F02E32D">
        <w:rPr>
          <w:rFonts w:ascii="Times New Roman" w:hAnsi="Times New Roman" w:eastAsia="Times New Roman" w:cs="Times New Roman"/>
          <w:b w:val="1"/>
          <w:bCs w:val="1"/>
          <w:sz w:val="24"/>
          <w:szCs w:val="24"/>
        </w:rPr>
        <w:t>TIMETABLE</w:t>
      </w:r>
      <w:r w:rsidRPr="1CA79B95" w:rsidR="41657094">
        <w:rPr>
          <w:rFonts w:ascii="Times New Roman" w:hAnsi="Times New Roman" w:eastAsia="Times New Roman" w:cs="Times New Roman"/>
          <w:b w:val="1"/>
          <w:bCs w:val="1"/>
          <w:sz w:val="24"/>
          <w:szCs w:val="24"/>
        </w:rPr>
        <w:t xml:space="preserve"> </w:t>
      </w:r>
      <w:r w:rsidRPr="00A5632A" w:rsidR="0086665D">
        <w:rPr>
          <w:rFonts w:ascii="Times New Roman" w:hAnsi="Times New Roman" w:cs="Times New Roman"/>
          <w:b/>
          <w:bCs/>
          <w:noProof/>
          <w:sz w:val="24"/>
          <w:szCs w:val="24"/>
        </w:rPr>
        <w:drawing>
          <wp:inline distT="0" distB="0" distL="0" distR="0" wp14:anchorId="4C54123F" wp14:editId="307755DA">
            <wp:extent cx="6066514" cy="1129030"/>
            <wp:effectExtent l="38100" t="0" r="29845" b="0"/>
            <wp:docPr id="151220548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Pr="00A5632A" w:rsidR="008A18CA" w:rsidP="1CA79B95" w:rsidRDefault="03486065" w14:paraId="3704A58B" w14:textId="052FE35E" w14:noSpellErr="1">
      <w:pPr>
        <w:numPr>
          <w:ilvl w:val="0"/>
          <w:numId w:val="30"/>
        </w:numPr>
        <w:rPr>
          <w:rFonts w:ascii="Times New Roman" w:hAnsi="Times New Roman" w:eastAsia="Times New Roman" w:cs="Times New Roman"/>
          <w:sz w:val="24"/>
          <w:szCs w:val="24"/>
        </w:rPr>
      </w:pPr>
      <w:r w:rsidRPr="1CA79B95" w:rsidR="11E680CC">
        <w:rPr>
          <w:rFonts w:ascii="Times New Roman" w:hAnsi="Times New Roman" w:eastAsia="Times New Roman" w:cs="Times New Roman"/>
          <w:b w:val="1"/>
          <w:bCs w:val="1"/>
          <w:sz w:val="24"/>
          <w:szCs w:val="24"/>
        </w:rPr>
        <w:t>Planning &amp; Research:</w:t>
      </w:r>
      <w:commentRangeStart w:id="34"/>
      <w:commentRangeStart w:id="35"/>
      <w:commentRangeEnd w:id="34"/>
      <w:r>
        <w:rPr>
          <w:rStyle w:val="CommentReference"/>
        </w:rPr>
        <w:commentReference w:id="34"/>
      </w:r>
      <w:commentRangeEnd w:id="35"/>
      <w:r>
        <w:rPr>
          <w:rStyle w:val="CommentReference"/>
        </w:rPr>
        <w:commentReference w:id="35"/>
      </w:r>
    </w:p>
    <w:p w:rsidRPr="00A5632A" w:rsidR="008A18CA" w:rsidP="1CA79B95" w:rsidRDefault="7564379A" w14:paraId="484F9B24" w14:textId="77777777" w14:noSpellErr="1">
      <w:pPr>
        <w:pStyle w:val="ListParagraph"/>
        <w:numPr>
          <w:ilvl w:val="0"/>
          <w:numId w:val="33"/>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A5632A" w:rsidR="42991B75">
        <w:rPr>
          <w:rFonts w:ascii="Times New Roman" w:hAnsi="Times New Roman" w:eastAsia="Times New Roman" w:cs="Times New Roman"/>
          <w:kern w:val="0"/>
          <w:sz w:val="24"/>
          <w:szCs w:val="24"/>
          <w14:ligatures w14:val="none"/>
        </w:rPr>
        <w:t>Analyze different steganography and encryption techniques:</w:t>
      </w:r>
      <w:r w:rsidRPr="00A5632A" w:rsidR="008A18CA">
        <w:rPr>
          <w:rFonts w:ascii="Times New Roman" w:hAnsi="Times New Roman" w:eastAsia="Times New Roman" w:cs="Times New Roman"/>
          <w:kern w:val="0"/>
          <w:sz w:val="24"/>
          <w:szCs w:val="24"/>
          <w14:ligatures w14:val="none"/>
        </w:rPr>
        <w:br/>
      </w:r>
      <w:r w:rsidRPr="00A5632A" w:rsidR="42991B75">
        <w:rPr>
          <w:rFonts w:ascii="Times New Roman" w:hAnsi="Times New Roman" w:eastAsia="Times New Roman" w:cs="Times New Roman"/>
          <w:kern w:val="0"/>
          <w:sz w:val="24"/>
          <w:szCs w:val="24"/>
          <w14:ligatures w14:val="none"/>
        </w:rPr>
        <w:t xml:space="preserve">Conduct a thorough analysis of existing steganography methods (e.g., LSB, DCT, DWT, etc.) and encryption algorithms (e.g., AES, RSA) to evaluate their feasibility for integration into the project. This phase ensures </w:t>
      </w:r>
      <w:r w:rsidRPr="00A5632A" w:rsidR="42991B75">
        <w:rPr>
          <w:rFonts w:ascii="Times New Roman" w:hAnsi="Times New Roman" w:eastAsia="Times New Roman" w:cs="Times New Roman"/>
          <w:kern w:val="0"/>
          <w:sz w:val="24"/>
          <w:szCs w:val="24"/>
          <w14:ligatures w14:val="none"/>
        </w:rPr>
        <w:t>a strong foundation</w:t>
      </w:r>
      <w:r w:rsidRPr="00A5632A" w:rsidR="42991B75">
        <w:rPr>
          <w:rFonts w:ascii="Times New Roman" w:hAnsi="Times New Roman" w:eastAsia="Times New Roman" w:cs="Times New Roman"/>
          <w:kern w:val="0"/>
          <w:sz w:val="24"/>
          <w:szCs w:val="24"/>
          <w14:ligatures w14:val="none"/>
        </w:rPr>
        <w:t xml:space="preserve"> by </w:t>
      </w:r>
      <w:r w:rsidRPr="00A5632A" w:rsidR="42991B75">
        <w:rPr>
          <w:rFonts w:ascii="Times New Roman" w:hAnsi="Times New Roman" w:eastAsia="Times New Roman" w:cs="Times New Roman"/>
          <w:kern w:val="0"/>
          <w:sz w:val="24"/>
          <w:szCs w:val="24"/>
          <w14:ligatures w14:val="none"/>
        </w:rPr>
        <w:t>identifying</w:t>
      </w:r>
      <w:r w:rsidRPr="00A5632A" w:rsidR="42991B75">
        <w:rPr>
          <w:rFonts w:ascii="Times New Roman" w:hAnsi="Times New Roman" w:eastAsia="Times New Roman" w:cs="Times New Roman"/>
          <w:kern w:val="0"/>
          <w:sz w:val="24"/>
          <w:szCs w:val="24"/>
          <w14:ligatures w14:val="none"/>
        </w:rPr>
        <w:t xml:space="preserve"> the most secure and efficient techniques for data hiding and protection.</w:t>
      </w:r>
    </w:p>
    <w:p w:rsidRPr="00A5632A" w:rsidR="008A18CA" w:rsidP="1CA79B95" w:rsidRDefault="7564379A" w14:paraId="30FF7F28" w14:textId="044016FE">
      <w:pPr>
        <w:pStyle w:val="ListParagraph"/>
        <w:numPr>
          <w:ilvl w:val="0"/>
          <w:numId w:val="33"/>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A5632A" w:rsidR="42991B75">
        <w:rPr>
          <w:rFonts w:ascii="Times New Roman" w:hAnsi="Times New Roman" w:eastAsia="Times New Roman" w:cs="Times New Roman"/>
          <w:kern w:val="0"/>
          <w:sz w:val="24"/>
          <w:szCs w:val="24"/>
          <w14:ligatures w14:val="none"/>
        </w:rPr>
        <w:t>Select suitable libraries and frameworks:</w:t>
      </w:r>
      <w:r w:rsidRPr="00A5632A" w:rsidR="008A18CA">
        <w:rPr>
          <w:rFonts w:ascii="Times New Roman" w:hAnsi="Times New Roman" w:eastAsia="Times New Roman" w:cs="Times New Roman"/>
          <w:kern w:val="0"/>
          <w:sz w:val="24"/>
          <w:szCs w:val="24"/>
          <w14:ligatures w14:val="none"/>
        </w:rPr>
        <w:br/>
      </w:r>
      <w:r w:rsidRPr="00A5632A" w:rsidR="35D3DC55">
        <w:rPr>
          <w:rFonts w:ascii="Times New Roman" w:hAnsi="Times New Roman" w:eastAsia="Times New Roman" w:cs="Times New Roman"/>
          <w:kern w:val="0"/>
          <w:sz w:val="24"/>
          <w:szCs w:val="24"/>
          <w14:ligatures w14:val="none"/>
        </w:rPr>
        <w:t xml:space="preserve">We selected libraries such as </w:t>
      </w:r>
      <w:r w:rsidRPr="00A5632A" w:rsidR="35D3DC55">
        <w:rPr>
          <w:rFonts w:ascii="Times New Roman" w:hAnsi="Times New Roman" w:eastAsia="Times New Roman" w:cs="Times New Roman"/>
          <w:kern w:val="0"/>
          <w:sz w:val="24"/>
          <w:szCs w:val="24"/>
          <w14:ligatures w14:val="none"/>
        </w:rPr>
        <w:t>stegano</w:t>
      </w:r>
      <w:r w:rsidRPr="00A5632A" w:rsidR="35D3DC55">
        <w:rPr>
          <w:rFonts w:ascii="Times New Roman" w:hAnsi="Times New Roman" w:eastAsia="Times New Roman" w:cs="Times New Roman"/>
          <w:kern w:val="0"/>
          <w:sz w:val="24"/>
          <w:szCs w:val="24"/>
          <w14:ligatures w14:val="none"/>
        </w:rPr>
        <w:t xml:space="preserve"> (LSB module) for implementing steganography, </w:t>
      </w:r>
      <w:r w:rsidRPr="00A5632A" w:rsidR="35D3DC55">
        <w:rPr>
          <w:rFonts w:ascii="Times New Roman" w:hAnsi="Times New Roman" w:eastAsia="Times New Roman" w:cs="Times New Roman"/>
          <w:kern w:val="0"/>
          <w:sz w:val="24"/>
          <w:szCs w:val="24"/>
          <w14:ligatures w14:val="none"/>
        </w:rPr>
        <w:t>numpy</w:t>
      </w:r>
      <w:r w:rsidRPr="00A5632A" w:rsidR="35D3DC55">
        <w:rPr>
          <w:rFonts w:ascii="Times New Roman" w:hAnsi="Times New Roman" w:eastAsia="Times New Roman" w:cs="Times New Roman"/>
          <w:kern w:val="0"/>
          <w:sz w:val="24"/>
          <w:szCs w:val="24"/>
          <w14:ligatures w14:val="none"/>
        </w:rPr>
        <w:t xml:space="preserve"> for efficient numerical computations, Pillow for image manipulation, math for necessary calculations, and Flask along with </w:t>
      </w:r>
      <w:r w:rsidRPr="00A5632A" w:rsidR="35D3DC55">
        <w:rPr>
          <w:rFonts w:ascii="Times New Roman" w:hAnsi="Times New Roman" w:eastAsia="Times New Roman" w:cs="Times New Roman"/>
          <w:kern w:val="0"/>
          <w:sz w:val="24"/>
          <w:szCs w:val="24"/>
          <w14:ligatures w14:val="none"/>
        </w:rPr>
        <w:t>flask_cors</w:t>
      </w:r>
      <w:r w:rsidRPr="00A5632A" w:rsidR="35D3DC55">
        <w:rPr>
          <w:rFonts w:ascii="Times New Roman" w:hAnsi="Times New Roman" w:eastAsia="Times New Roman" w:cs="Times New Roman"/>
          <w:kern w:val="0"/>
          <w:sz w:val="24"/>
          <w:szCs w:val="24"/>
          <w14:ligatures w14:val="none"/>
        </w:rPr>
        <w:t xml:space="preserve"> for building and enabling seamless API communication, ensuring scalability, compatibility, and ease of integration throughout the project.</w:t>
      </w:r>
    </w:p>
    <w:p w:rsidRPr="00A5632A" w:rsidR="00EF2EDE" w:rsidP="1CA79B95" w:rsidRDefault="2FFF4354" w14:paraId="7429FBF3" w14:textId="77777777" w14:noSpellErr="1">
      <w:pPr>
        <w:numPr>
          <w:ilvl w:val="0"/>
          <w:numId w:val="30"/>
        </w:numPr>
        <w:rPr>
          <w:rFonts w:ascii="Times New Roman" w:hAnsi="Times New Roman" w:eastAsia="Times New Roman" w:cs="Times New Roman"/>
          <w:sz w:val="24"/>
          <w:szCs w:val="24"/>
        </w:rPr>
      </w:pPr>
      <w:r w:rsidRPr="1CA79B95" w:rsidR="492B2CD5">
        <w:rPr>
          <w:rFonts w:ascii="Times New Roman" w:hAnsi="Times New Roman" w:eastAsia="Times New Roman" w:cs="Times New Roman"/>
          <w:b w:val="1"/>
          <w:bCs w:val="1"/>
          <w:sz w:val="24"/>
          <w:szCs w:val="24"/>
        </w:rPr>
        <w:t>Backend Development:</w:t>
      </w:r>
    </w:p>
    <w:p w:rsidRPr="00A5632A" w:rsidR="0030115F" w:rsidP="00DF75F5" w:rsidRDefault="0030115F" w14:paraId="66C30203" w14:textId="5A42BF89" w14:noSpellErr="1">
      <w:pPr>
        <w:pStyle w:val="ListParagraph"/>
        <w:numPr>
          <w:ilvl w:val="0"/>
          <w:numId w:val="33"/>
        </w:numPr>
        <w:spacing w:after="0" w:line="240" w:lineRule="auto"/>
        <w:rPr>
          <w:rFonts w:ascii="Times New Roman" w:hAnsi="Times New Roman" w:eastAsia="Times New Roman" w:cs="Times New Roman"/>
          <w:kern w:val="0"/>
          <w:sz w:val="24"/>
          <w:szCs w:val="24"/>
          <w14:ligatures w14:val="none"/>
        </w:rPr>
      </w:pPr>
      <w:r w:rsidRPr="00A5632A" w:rsidR="590D1028">
        <w:rPr>
          <w:rFonts w:ascii="Times New Roman" w:hAnsi="Times New Roman" w:eastAsia="Times New Roman" w:cs="Times New Roman"/>
          <w:b w:val="1"/>
          <w:bCs w:val="1"/>
          <w:kern w:val="0"/>
          <w:sz w:val="24"/>
          <w:szCs w:val="24"/>
          <w14:ligatures w14:val="none"/>
        </w:rPr>
        <w:t>Implement steganography algorithms using Python:</w:t>
      </w:r>
      <w:r w:rsidRPr="00A5632A">
        <w:rPr>
          <w:rFonts w:ascii="Times New Roman" w:hAnsi="Times New Roman" w:eastAsia="Times New Roman" w:cs="Times New Roman"/>
          <w:kern w:val="0"/>
          <w:sz w:val="24"/>
          <w:szCs w:val="24"/>
          <w14:ligatures w14:val="none"/>
        </w:rPr>
        <w:br/>
      </w:r>
      <w:r w:rsidRPr="00A5632A" w:rsidR="590D1028">
        <w:rPr>
          <w:rFonts w:ascii="Times New Roman" w:hAnsi="Times New Roman" w:eastAsia="Times New Roman" w:cs="Times New Roman"/>
          <w:kern w:val="0"/>
          <w:sz w:val="24"/>
          <w:szCs w:val="24"/>
          <w14:ligatures w14:val="none"/>
        </w:rPr>
        <w:t>Develop robust steganography algorithms tailored for hiding data within images, focusing on methods like LSB substitution. The implementation will include preprocessing, data embedding, and extraction modules to ensure high fidelity and minimal distortion.</w:t>
      </w:r>
    </w:p>
    <w:p w:rsidRPr="00A5632A" w:rsidR="0030115F" w:rsidP="00DF75F5" w:rsidRDefault="0030115F" w14:paraId="2D01FA2D" w14:textId="1AB7CA77" w14:noSpellErr="1">
      <w:pPr>
        <w:pStyle w:val="ListParagraph"/>
        <w:numPr>
          <w:ilvl w:val="0"/>
          <w:numId w:val="33"/>
        </w:numPr>
        <w:rPr>
          <w:rFonts w:ascii="Times New Roman" w:hAnsi="Times New Roman" w:eastAsia="Times New Roman" w:cs="Times New Roman"/>
          <w:kern w:val="0"/>
          <w:sz w:val="24"/>
          <w:szCs w:val="24"/>
          <w14:ligatures w14:val="none"/>
        </w:rPr>
      </w:pPr>
      <w:r w:rsidRPr="00A5632A" w:rsidR="590D1028">
        <w:rPr>
          <w:rFonts w:ascii="Times New Roman" w:hAnsi="Times New Roman" w:eastAsia="Times New Roman" w:cs="Times New Roman"/>
          <w:b w:val="1"/>
          <w:bCs w:val="1"/>
          <w:kern w:val="0"/>
          <w:sz w:val="24"/>
          <w:szCs w:val="24"/>
          <w14:ligatures w14:val="none"/>
        </w:rPr>
        <w:t>Develop encryption and decryption methods:</w:t>
      </w:r>
      <w:r w:rsidRPr="00A5632A">
        <w:rPr>
          <w:rFonts w:ascii="Times New Roman" w:hAnsi="Times New Roman" w:eastAsia="Times New Roman" w:cs="Times New Roman"/>
          <w:kern w:val="0"/>
          <w:sz w:val="24"/>
          <w:szCs w:val="24"/>
          <w14:ligatures w14:val="none"/>
        </w:rPr>
        <w:br/>
      </w:r>
      <w:r w:rsidRPr="00A5632A" w:rsidR="590D1028">
        <w:rPr>
          <w:rFonts w:ascii="Times New Roman" w:hAnsi="Times New Roman" w:eastAsia="Times New Roman" w:cs="Times New Roman"/>
          <w:kern w:val="0"/>
          <w:sz w:val="24"/>
          <w:szCs w:val="24"/>
          <w14:ligatures w14:val="none"/>
        </w:rPr>
        <w:t xml:space="preserve">Incorporate secure encryption algorithms to protect hidden data. This will involve creating encryption routines to encode sensitive information before hiding and decryption methods for data retrieval while </w:t>
      </w:r>
      <w:r w:rsidRPr="00A5632A" w:rsidR="590D1028">
        <w:rPr>
          <w:rFonts w:ascii="Times New Roman" w:hAnsi="Times New Roman" w:eastAsia="Times New Roman" w:cs="Times New Roman"/>
          <w:kern w:val="0"/>
          <w:sz w:val="24"/>
          <w:szCs w:val="24"/>
          <w14:ligatures w14:val="none"/>
        </w:rPr>
        <w:t>maintaining</w:t>
      </w:r>
      <w:r w:rsidRPr="00A5632A" w:rsidR="590D1028">
        <w:rPr>
          <w:rFonts w:ascii="Times New Roman" w:hAnsi="Times New Roman" w:eastAsia="Times New Roman" w:cs="Times New Roman"/>
          <w:kern w:val="0"/>
          <w:sz w:val="24"/>
          <w:szCs w:val="24"/>
          <w14:ligatures w14:val="none"/>
        </w:rPr>
        <w:t xml:space="preserve"> integrity.</w:t>
      </w:r>
    </w:p>
    <w:p w:rsidRPr="00A5632A" w:rsidR="00EF2EDE" w:rsidP="1CA79B95" w:rsidRDefault="2FFF4354" w14:paraId="505772D2" w14:textId="1D49872B" w14:noSpellErr="1">
      <w:pPr>
        <w:pStyle w:val="ListParagraph"/>
        <w:numPr>
          <w:ilvl w:val="0"/>
          <w:numId w:val="30"/>
        </w:numPr>
        <w:rPr>
          <w:rFonts w:ascii="Times New Roman" w:hAnsi="Times New Roman" w:eastAsia="Times New Roman" w:cs="Times New Roman"/>
          <w:sz w:val="24"/>
          <w:szCs w:val="24"/>
        </w:rPr>
      </w:pPr>
      <w:r w:rsidRPr="1CA79B95" w:rsidR="492B2CD5">
        <w:rPr>
          <w:rFonts w:ascii="Times New Roman" w:hAnsi="Times New Roman" w:eastAsia="Times New Roman" w:cs="Times New Roman"/>
          <w:b w:val="1"/>
          <w:bCs w:val="1"/>
          <w:sz w:val="24"/>
          <w:szCs w:val="24"/>
        </w:rPr>
        <w:t>Frontend Development:</w:t>
      </w:r>
    </w:p>
    <w:p w:rsidRPr="00A5632A" w:rsidR="005B6C11" w:rsidP="00DF75F5" w:rsidRDefault="005B6C11" w14:paraId="71381FC9" w14:textId="0DFD1E41" w14:noSpellErr="1">
      <w:pPr>
        <w:pStyle w:val="ListParagraph"/>
        <w:numPr>
          <w:ilvl w:val="0"/>
          <w:numId w:val="33"/>
        </w:numPr>
        <w:spacing w:after="0" w:line="240" w:lineRule="auto"/>
        <w:rPr>
          <w:rFonts w:ascii="Times New Roman" w:hAnsi="Times New Roman" w:eastAsia="Times New Roman" w:cs="Times New Roman"/>
          <w:kern w:val="0"/>
          <w:sz w:val="24"/>
          <w:szCs w:val="24"/>
          <w14:ligatures w14:val="none"/>
        </w:rPr>
      </w:pPr>
      <w:r w:rsidRPr="00A5632A" w:rsidR="7A15DA2E">
        <w:rPr>
          <w:rFonts w:ascii="Times New Roman" w:hAnsi="Times New Roman" w:eastAsia="Times New Roman" w:cs="Times New Roman"/>
          <w:b w:val="1"/>
          <w:bCs w:val="1"/>
          <w:kern w:val="0"/>
          <w:sz w:val="24"/>
          <w:szCs w:val="24"/>
          <w14:ligatures w14:val="none"/>
        </w:rPr>
        <w:t>Design the UI using React.js:</w:t>
      </w:r>
      <w:r w:rsidRPr="00A5632A">
        <w:rPr>
          <w:rFonts w:ascii="Times New Roman" w:hAnsi="Times New Roman" w:eastAsia="Times New Roman" w:cs="Times New Roman"/>
          <w:kern w:val="0"/>
          <w:sz w:val="24"/>
          <w:szCs w:val="24"/>
          <w14:ligatures w14:val="none"/>
        </w:rPr>
        <w:br/>
      </w:r>
      <w:r w:rsidRPr="00A5632A" w:rsidR="7A15DA2E">
        <w:rPr>
          <w:rFonts w:ascii="Times New Roman" w:hAnsi="Times New Roman" w:eastAsia="Times New Roman" w:cs="Times New Roman"/>
          <w:kern w:val="0"/>
          <w:sz w:val="24"/>
          <w:szCs w:val="24"/>
          <w14:ligatures w14:val="none"/>
        </w:rPr>
        <w:t>Build an intuitive and user-friendly interface using React.js. The design will include features like file upload/download, data input for hiding, and a visualization of steganography operations to simplify user interaction.</w:t>
      </w:r>
    </w:p>
    <w:p w:rsidRPr="00A5632A" w:rsidR="005B6C11" w:rsidP="1CA79B95" w:rsidRDefault="005B6C11" w14:paraId="0F1FF127" w14:textId="163E6446" w14:noSpellErr="1">
      <w:pPr>
        <w:pStyle w:val="ListParagraph"/>
        <w:numPr>
          <w:ilvl w:val="0"/>
          <w:numId w:val="33"/>
        </w:numPr>
        <w:rPr>
          <w:rFonts w:ascii="Times New Roman" w:hAnsi="Times New Roman" w:eastAsia="Times New Roman" w:cs="Times New Roman"/>
          <w:sz w:val="24"/>
          <w:szCs w:val="24"/>
        </w:rPr>
      </w:pPr>
      <w:r w:rsidRPr="00A5632A" w:rsidR="7A15DA2E">
        <w:rPr>
          <w:rFonts w:ascii="Times New Roman" w:hAnsi="Times New Roman" w:eastAsia="Times New Roman" w:cs="Times New Roman"/>
          <w:b w:val="1"/>
          <w:bCs w:val="1"/>
          <w:kern w:val="0"/>
          <w:sz w:val="24"/>
          <w:szCs w:val="24"/>
          <w14:ligatures w14:val="none"/>
        </w:rPr>
        <w:t>Integrate frontend with backend APIs:</w:t>
      </w:r>
      <w:r w:rsidRPr="00A5632A">
        <w:rPr>
          <w:rFonts w:ascii="Times New Roman" w:hAnsi="Times New Roman" w:eastAsia="Times New Roman" w:cs="Times New Roman"/>
          <w:kern w:val="0"/>
          <w:sz w:val="24"/>
          <w:szCs w:val="24"/>
          <w14:ligatures w14:val="none"/>
        </w:rPr>
        <w:br/>
      </w:r>
      <w:r w:rsidRPr="00A5632A" w:rsidR="7A15DA2E">
        <w:rPr>
          <w:rFonts w:ascii="Times New Roman" w:hAnsi="Times New Roman" w:eastAsia="Times New Roman" w:cs="Times New Roman"/>
          <w:kern w:val="0"/>
          <w:sz w:val="24"/>
          <w:szCs w:val="24"/>
          <w14:ligatures w14:val="none"/>
        </w:rPr>
        <w:t xml:space="preserve">Ensure seamless communication between the </w:t>
      </w:r>
      <w:r w:rsidRPr="00A5632A" w:rsidR="7A15DA2E">
        <w:rPr>
          <w:rFonts w:ascii="Times New Roman" w:hAnsi="Times New Roman" w:eastAsia="Times New Roman" w:cs="Times New Roman"/>
          <w:kern w:val="0"/>
          <w:sz w:val="24"/>
          <w:szCs w:val="24"/>
          <w14:ligatures w14:val="none"/>
        </w:rPr>
        <w:t>frontend</w:t>
      </w:r>
      <w:r w:rsidRPr="00A5632A" w:rsidR="7A15DA2E">
        <w:rPr>
          <w:rFonts w:ascii="Times New Roman" w:hAnsi="Times New Roman" w:eastAsia="Times New Roman" w:cs="Times New Roman"/>
          <w:kern w:val="0"/>
          <w:sz w:val="24"/>
          <w:szCs w:val="24"/>
          <w14:ligatures w14:val="none"/>
        </w:rPr>
        <w:t xml:space="preserve"> and backend by developing </w:t>
      </w:r>
      <w:r w:rsidRPr="00A5632A" w:rsidR="7A15DA2E">
        <w:rPr>
          <w:rFonts w:ascii="Times New Roman" w:hAnsi="Times New Roman" w:eastAsia="Times New Roman" w:cs="Times New Roman"/>
          <w:kern w:val="0"/>
          <w:sz w:val="24"/>
          <w:szCs w:val="24"/>
          <w14:ligatures w14:val="none"/>
        </w:rPr>
        <w:t>and integrating REST APIs. This will include endpoints for data hiding, extraction, encryption, and decryption processes.</w:t>
      </w:r>
    </w:p>
    <w:p w:rsidRPr="00A5632A" w:rsidR="00EF2EDE" w:rsidP="1CA79B95" w:rsidRDefault="2FFF4354" w14:paraId="76EB4E43" w14:textId="27749159" w14:noSpellErr="1">
      <w:pPr>
        <w:pStyle w:val="ListParagraph"/>
        <w:numPr>
          <w:ilvl w:val="0"/>
          <w:numId w:val="30"/>
        </w:numPr>
        <w:rPr>
          <w:rFonts w:ascii="Times New Roman" w:hAnsi="Times New Roman" w:eastAsia="Times New Roman" w:cs="Times New Roman"/>
          <w:sz w:val="24"/>
          <w:szCs w:val="24"/>
        </w:rPr>
      </w:pPr>
      <w:r w:rsidRPr="1CA79B95" w:rsidR="492B2CD5">
        <w:rPr>
          <w:rFonts w:ascii="Times New Roman" w:hAnsi="Times New Roman" w:eastAsia="Times New Roman" w:cs="Times New Roman"/>
          <w:b w:val="1"/>
          <w:bCs w:val="1"/>
          <w:sz w:val="24"/>
          <w:szCs w:val="24"/>
        </w:rPr>
        <w:t>Testing &amp; Debugging:</w:t>
      </w:r>
    </w:p>
    <w:p w:rsidRPr="00A5632A" w:rsidR="00A72F6C" w:rsidP="00DF75F5" w:rsidRDefault="00A72F6C" w14:paraId="29D80E7E" w14:textId="2CBF6896" w14:noSpellErr="1">
      <w:pPr>
        <w:pStyle w:val="ListParagraph"/>
        <w:numPr>
          <w:ilvl w:val="0"/>
          <w:numId w:val="33"/>
        </w:numPr>
        <w:spacing w:after="0" w:line="240" w:lineRule="auto"/>
        <w:rPr>
          <w:rFonts w:ascii="Times New Roman" w:hAnsi="Times New Roman" w:eastAsia="Times New Roman" w:cs="Times New Roman"/>
          <w:kern w:val="0"/>
          <w:sz w:val="24"/>
          <w:szCs w:val="24"/>
          <w14:ligatures w14:val="none"/>
        </w:rPr>
      </w:pPr>
      <w:r w:rsidRPr="00A5632A" w:rsidR="2D22CA84">
        <w:rPr>
          <w:rFonts w:ascii="Times New Roman" w:hAnsi="Times New Roman" w:eastAsia="Times New Roman" w:cs="Times New Roman"/>
          <w:b w:val="1"/>
          <w:bCs w:val="1"/>
          <w:kern w:val="0"/>
          <w:sz w:val="24"/>
          <w:szCs w:val="24"/>
          <w14:ligatures w14:val="none"/>
        </w:rPr>
        <w:t>Conduct comprehensive testing:</w:t>
      </w:r>
      <w:r w:rsidRPr="00A5632A">
        <w:rPr>
          <w:rFonts w:ascii="Times New Roman" w:hAnsi="Times New Roman" w:eastAsia="Times New Roman" w:cs="Times New Roman"/>
          <w:kern w:val="0"/>
          <w:sz w:val="24"/>
          <w:szCs w:val="24"/>
          <w14:ligatures w14:val="none"/>
        </w:rPr>
        <w:br/>
      </w:r>
      <w:r w:rsidRPr="00A5632A" w:rsidR="2D22CA84">
        <w:rPr>
          <w:rFonts w:ascii="Times New Roman" w:hAnsi="Times New Roman" w:eastAsia="Times New Roman" w:cs="Times New Roman"/>
          <w:kern w:val="0"/>
          <w:sz w:val="24"/>
          <w:szCs w:val="24"/>
          <w14:ligatures w14:val="none"/>
        </w:rPr>
        <w:t>Perform rigorous testing at all levels:</w:t>
      </w:r>
    </w:p>
    <w:p w:rsidRPr="00A5632A" w:rsidR="00A72F6C" w:rsidP="1CA79B95" w:rsidRDefault="00A72F6C" w14:paraId="60B0CA58" w14:textId="77777777" w14:noSpellErr="1">
      <w:pPr>
        <w:numPr>
          <w:ilvl w:val="0"/>
          <w:numId w:val="34"/>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A5632A" w:rsidR="2D22CA84">
        <w:rPr>
          <w:rFonts w:ascii="Times New Roman" w:hAnsi="Times New Roman" w:eastAsia="Times New Roman" w:cs="Times New Roman"/>
          <w:b w:val="1"/>
          <w:bCs w:val="1"/>
          <w:kern w:val="0"/>
          <w:sz w:val="24"/>
          <w:szCs w:val="24"/>
          <w14:ligatures w14:val="none"/>
        </w:rPr>
        <w:t>Unit testing:</w:t>
      </w:r>
      <w:r w:rsidRPr="00A5632A" w:rsidR="2D22CA84">
        <w:rPr>
          <w:rFonts w:ascii="Times New Roman" w:hAnsi="Times New Roman" w:eastAsia="Times New Roman" w:cs="Times New Roman"/>
          <w:kern w:val="0"/>
          <w:sz w:val="24"/>
          <w:szCs w:val="24"/>
          <w14:ligatures w14:val="none"/>
        </w:rPr>
        <w:t xml:space="preserve"> </w:t>
      </w:r>
      <w:r w:rsidRPr="00A5632A" w:rsidR="2D22CA84">
        <w:rPr>
          <w:rFonts w:ascii="Times New Roman" w:hAnsi="Times New Roman" w:eastAsia="Times New Roman" w:cs="Times New Roman"/>
          <w:kern w:val="0"/>
          <w:sz w:val="24"/>
          <w:szCs w:val="24"/>
          <w14:ligatures w14:val="none"/>
        </w:rPr>
        <w:t xml:space="preserve">Validate</w:t>
      </w:r>
      <w:r w:rsidRPr="00A5632A" w:rsidR="2D22CA84">
        <w:rPr>
          <w:rFonts w:ascii="Times New Roman" w:hAnsi="Times New Roman" w:eastAsia="Times New Roman" w:cs="Times New Roman"/>
          <w:kern w:val="0"/>
          <w:sz w:val="24"/>
          <w:szCs w:val="24"/>
          <w14:ligatures w14:val="none"/>
        </w:rPr>
        <w:t xml:space="preserve"> the functionality of individual modules.</w:t>
      </w:r>
    </w:p>
    <w:p w:rsidRPr="00A5632A" w:rsidR="00A72F6C" w:rsidP="1CA79B95" w:rsidRDefault="4723E22E" w14:paraId="794F7240" w14:textId="77777777" w14:noSpellErr="1">
      <w:pPr>
        <w:numPr>
          <w:ilvl w:val="0"/>
          <w:numId w:val="34"/>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A5632A" w:rsidR="580F6B95">
        <w:rPr>
          <w:rFonts w:ascii="Times New Roman" w:hAnsi="Times New Roman" w:eastAsia="Times New Roman" w:cs="Times New Roman"/>
          <w:b w:val="1"/>
          <w:bCs w:val="1"/>
          <w:kern w:val="0"/>
          <w:sz w:val="24"/>
          <w:szCs w:val="24"/>
          <w14:ligatures w14:val="none"/>
        </w:rPr>
        <w:t>Integration testing:</w:t>
      </w:r>
      <w:r w:rsidRPr="00A5632A" w:rsidR="580F6B95">
        <w:rPr>
          <w:rFonts w:ascii="Times New Roman" w:hAnsi="Times New Roman" w:eastAsia="Times New Roman" w:cs="Times New Roman"/>
          <w:kern w:val="0"/>
          <w:sz w:val="24"/>
          <w:szCs w:val="24"/>
          <w14:ligatures w14:val="none"/>
        </w:rPr>
        <w:t xml:space="preserve"> Ensure seamless interaction between the frontend, backend, and APIs.</w:t>
      </w:r>
    </w:p>
    <w:p w:rsidRPr="00A5632A" w:rsidR="00EF2EDE" w:rsidP="1CA79B95" w:rsidRDefault="00A72F6C" w14:paraId="237E526C" w14:textId="7537554D" w14:noSpellErr="1">
      <w:pPr>
        <w:pStyle w:val="ListParagraph"/>
        <w:numPr>
          <w:ilvl w:val="0"/>
          <w:numId w:val="33"/>
        </w:numPr>
        <w:rPr>
          <w:rFonts w:ascii="Times New Roman" w:hAnsi="Times New Roman" w:eastAsia="Times New Roman" w:cs="Times New Roman"/>
          <w:sz w:val="24"/>
          <w:szCs w:val="24"/>
        </w:rPr>
      </w:pPr>
      <w:r w:rsidRPr="00A5632A" w:rsidR="2D22CA84">
        <w:rPr>
          <w:rFonts w:ascii="Times New Roman" w:hAnsi="Times New Roman" w:eastAsia="Times New Roman" w:cs="Times New Roman"/>
          <w:b w:val="1"/>
          <w:bCs w:val="1"/>
          <w:kern w:val="0"/>
          <w:sz w:val="24"/>
          <w:szCs w:val="24"/>
          <w14:ligatures w14:val="none"/>
        </w:rPr>
        <w:t>Implement error handling and optimize performance:</w:t>
      </w:r>
      <w:r w:rsidRPr="00A5632A">
        <w:rPr>
          <w:rFonts w:ascii="Times New Roman" w:hAnsi="Times New Roman" w:eastAsia="Times New Roman" w:cs="Times New Roman"/>
          <w:kern w:val="0"/>
          <w:sz w:val="24"/>
          <w:szCs w:val="24"/>
          <w14:ligatures w14:val="none"/>
        </w:rPr>
        <w:br/>
      </w:r>
      <w:r w:rsidRPr="00A5632A" w:rsidR="2D22CA84">
        <w:rPr>
          <w:rFonts w:ascii="Times New Roman" w:hAnsi="Times New Roman" w:eastAsia="Times New Roman" w:cs="Times New Roman"/>
          <w:kern w:val="0"/>
          <w:sz w:val="24"/>
          <w:szCs w:val="24"/>
          <w14:ligatures w14:val="none"/>
        </w:rPr>
        <w:t>Identify potential errors, implement robust error-handling mechanisms, and optimize algorithm efficiency to ensure reliability and performance.</w:t>
      </w:r>
    </w:p>
    <w:p w:rsidRPr="00A5632A" w:rsidR="00EF2EDE" w:rsidP="1CA79B95" w:rsidRDefault="2FFF4354" w14:paraId="402CAC09" w14:textId="77777777" w14:noSpellErr="1">
      <w:pPr>
        <w:numPr>
          <w:ilvl w:val="0"/>
          <w:numId w:val="30"/>
        </w:numPr>
        <w:rPr>
          <w:rFonts w:ascii="Times New Roman" w:hAnsi="Times New Roman" w:eastAsia="Times New Roman" w:cs="Times New Roman"/>
          <w:sz w:val="24"/>
          <w:szCs w:val="24"/>
        </w:rPr>
      </w:pPr>
      <w:r w:rsidRPr="1CA79B95" w:rsidR="492B2CD5">
        <w:rPr>
          <w:rFonts w:ascii="Times New Roman" w:hAnsi="Times New Roman" w:eastAsia="Times New Roman" w:cs="Times New Roman"/>
          <w:b w:val="1"/>
          <w:bCs w:val="1"/>
          <w:sz w:val="24"/>
          <w:szCs w:val="24"/>
        </w:rPr>
        <w:t>Deployment &amp; Documentation:</w:t>
      </w:r>
    </w:p>
    <w:p w:rsidRPr="00A5632A" w:rsidR="007D145D" w:rsidP="1CA79B95" w:rsidRDefault="007D145D" w14:paraId="402A19C7" w14:textId="2A4E103D">
      <w:pPr>
        <w:pStyle w:val="NormalWeb"/>
        <w:numPr>
          <w:ilvl w:val="0"/>
          <w:numId w:val="33"/>
        </w:numPr>
        <w:rPr>
          <w:rFonts w:ascii="Times New Roman" w:hAnsi="Times New Roman" w:eastAsia="Times New Roman" w:cs="Times New Roman"/>
          <w:sz w:val="24"/>
          <w:szCs w:val="24"/>
        </w:rPr>
      </w:pPr>
      <w:r w:rsidRPr="1CA79B95" w:rsidR="3B65DFBD">
        <w:rPr>
          <w:rStyle w:val="Strong"/>
          <w:rFonts w:ascii="Times New Roman" w:hAnsi="Times New Roman" w:eastAsia="Times New Roman" w:cs="Times New Roman"/>
          <w:sz w:val="24"/>
          <w:szCs w:val="24"/>
        </w:rPr>
        <w:t>Deploy the Entire Application on GitHub Pages:</w:t>
      </w:r>
      <w:r>
        <w:br/>
      </w:r>
      <w:r w:rsidRPr="1CA79B95" w:rsidR="3B65DFBD">
        <w:rPr>
          <w:rFonts w:ascii="Times New Roman" w:hAnsi="Times New Roman" w:eastAsia="Times New Roman" w:cs="Times New Roman"/>
          <w:sz w:val="24"/>
          <w:szCs w:val="24"/>
        </w:rPr>
        <w:t xml:space="preserve">Host both the frontend and any static backend logic on GitHub Pages by configuring the repository settings and using </w:t>
      </w:r>
      <w:r w:rsidRPr="1CA79B95" w:rsidR="3B65DFBD">
        <w:rPr>
          <w:rStyle w:val="HTMLCode"/>
          <w:rFonts w:ascii="Times New Roman" w:hAnsi="Times New Roman" w:eastAsia="Times New Roman" w:cs="Times New Roman"/>
          <w:sz w:val="24"/>
          <w:szCs w:val="24"/>
        </w:rPr>
        <w:t>npm</w:t>
      </w:r>
      <w:r w:rsidRPr="1CA79B95" w:rsidR="3B65DFBD">
        <w:rPr>
          <w:rStyle w:val="HTMLCode"/>
          <w:rFonts w:ascii="Times New Roman" w:hAnsi="Times New Roman" w:eastAsia="Times New Roman" w:cs="Times New Roman"/>
          <w:sz w:val="24"/>
          <w:szCs w:val="24"/>
        </w:rPr>
        <w:t xml:space="preserve"> run build</w:t>
      </w:r>
      <w:r w:rsidRPr="1CA79B95" w:rsidR="3B65DFBD">
        <w:rPr>
          <w:rFonts w:ascii="Times New Roman" w:hAnsi="Times New Roman" w:eastAsia="Times New Roman" w:cs="Times New Roman"/>
          <w:sz w:val="24"/>
          <w:szCs w:val="24"/>
        </w:rPr>
        <w:t xml:space="preserve"> to create the production build. </w:t>
      </w:r>
      <w:r w:rsidRPr="1CA79B95" w:rsidR="3B65DFBD">
        <w:rPr>
          <w:rFonts w:ascii="Times New Roman" w:hAnsi="Times New Roman" w:eastAsia="Times New Roman" w:cs="Times New Roman"/>
          <w:sz w:val="24"/>
          <w:szCs w:val="24"/>
        </w:rPr>
        <w:t>Automate</w:t>
      </w:r>
      <w:r w:rsidRPr="1CA79B95" w:rsidR="3B65DFBD">
        <w:rPr>
          <w:rFonts w:ascii="Times New Roman" w:hAnsi="Times New Roman" w:eastAsia="Times New Roman" w:cs="Times New Roman"/>
          <w:sz w:val="24"/>
          <w:szCs w:val="24"/>
        </w:rPr>
        <w:t xml:space="preserve"> deployment with GitHub Actions for continuous updates. Ensure compatibility for static hosting by using client-side </w:t>
      </w:r>
      <w:r w:rsidRPr="1CA79B95" w:rsidR="3B65DFBD">
        <w:rPr>
          <w:rFonts w:ascii="Times New Roman" w:hAnsi="Times New Roman" w:eastAsia="Times New Roman" w:cs="Times New Roman"/>
          <w:sz w:val="24"/>
          <w:szCs w:val="24"/>
        </w:rPr>
        <w:t>routing</w:t>
      </w:r>
      <w:r w:rsidRPr="1CA79B95" w:rsidR="3B65DFBD">
        <w:rPr>
          <w:rFonts w:ascii="Times New Roman" w:hAnsi="Times New Roman" w:eastAsia="Times New Roman" w:cs="Times New Roman"/>
          <w:sz w:val="24"/>
          <w:szCs w:val="24"/>
        </w:rPr>
        <w:t xml:space="preserve"> and fallback handling (e.g., </w:t>
      </w:r>
      <w:r w:rsidRPr="1CA79B95" w:rsidR="3B65DFBD">
        <w:rPr>
          <w:rStyle w:val="HTMLCode"/>
          <w:rFonts w:ascii="Times New Roman" w:hAnsi="Times New Roman" w:eastAsia="Times New Roman" w:cs="Times New Roman"/>
          <w:sz w:val="24"/>
          <w:szCs w:val="24"/>
        </w:rPr>
        <w:t>404.html</w:t>
      </w:r>
      <w:r w:rsidRPr="1CA79B95" w:rsidR="3B65DFBD">
        <w:rPr>
          <w:rFonts w:ascii="Times New Roman" w:hAnsi="Times New Roman" w:eastAsia="Times New Roman" w:cs="Times New Roman"/>
          <w:sz w:val="24"/>
          <w:szCs w:val="24"/>
        </w:rPr>
        <w:t>).</w:t>
      </w:r>
    </w:p>
    <w:p w:rsidRPr="00A5632A" w:rsidR="007D145D" w:rsidP="1CA79B95" w:rsidRDefault="007D145D" w14:paraId="2A2BC4F4" w14:textId="0FD1CE01" w14:noSpellErr="1">
      <w:pPr>
        <w:pStyle w:val="NormalWeb"/>
        <w:numPr>
          <w:ilvl w:val="0"/>
          <w:numId w:val="33"/>
        </w:numPr>
        <w:rPr>
          <w:rFonts w:ascii="Times New Roman" w:hAnsi="Times New Roman" w:eastAsia="Times New Roman" w:cs="Times New Roman"/>
          <w:sz w:val="24"/>
          <w:szCs w:val="24"/>
        </w:rPr>
      </w:pPr>
      <w:r w:rsidRPr="1CA79B95" w:rsidR="3B65DFBD">
        <w:rPr>
          <w:rStyle w:val="Strong"/>
          <w:rFonts w:ascii="Times New Roman" w:hAnsi="Times New Roman" w:eastAsia="Times New Roman" w:cs="Times New Roman"/>
          <w:sz w:val="24"/>
          <w:szCs w:val="24"/>
        </w:rPr>
        <w:t>Create User Manuals and Technical Documentation:</w:t>
      </w:r>
      <w:r>
        <w:br/>
      </w:r>
      <w:r w:rsidRPr="1CA79B95" w:rsidR="3B65DFBD">
        <w:rPr>
          <w:rFonts w:ascii="Times New Roman" w:hAnsi="Times New Roman" w:eastAsia="Times New Roman" w:cs="Times New Roman"/>
          <w:sz w:val="24"/>
          <w:szCs w:val="24"/>
        </w:rPr>
        <w:t xml:space="preserve">Provide user-friendly guides for </w:t>
      </w:r>
      <w:r w:rsidRPr="1CA79B95" w:rsidR="3B65DFBD">
        <w:rPr>
          <w:rFonts w:ascii="Times New Roman" w:hAnsi="Times New Roman" w:eastAsia="Times New Roman" w:cs="Times New Roman"/>
          <w:sz w:val="24"/>
          <w:szCs w:val="24"/>
        </w:rPr>
        <w:t>utilizing</w:t>
      </w:r>
      <w:r w:rsidRPr="1CA79B95" w:rsidR="3B65DFBD">
        <w:rPr>
          <w:rFonts w:ascii="Times New Roman" w:hAnsi="Times New Roman" w:eastAsia="Times New Roman" w:cs="Times New Roman"/>
          <w:sz w:val="24"/>
          <w:szCs w:val="24"/>
        </w:rPr>
        <w:t xml:space="preserve"> the application, including data hiding, extraction, and encryption processes. Include technical documentation covering the system architecture, algorithms, and troubleshooting steps for seamless maintainability and future updates.</w:t>
      </w:r>
    </w:p>
    <w:p w:rsidRPr="00A5632A" w:rsidR="00EF2EDE" w:rsidP="1CA79B95" w:rsidRDefault="00EF2EDE" w14:paraId="09890C81" w14:textId="77777777" w14:noSpellErr="1">
      <w:pPr>
        <w:pStyle w:val="ListParagraph"/>
        <w:rPr>
          <w:rFonts w:ascii="Times New Roman" w:hAnsi="Times New Roman" w:eastAsia="Times New Roman" w:cs="Times New Roman"/>
          <w:b w:val="1"/>
          <w:bCs w:val="1"/>
          <w:sz w:val="24"/>
          <w:szCs w:val="24"/>
        </w:rPr>
      </w:pPr>
    </w:p>
    <w:p w:rsidRPr="00A5632A" w:rsidR="00EC7E8A" w:rsidP="1CA79B95" w:rsidRDefault="00EC7E8A" w14:paraId="15EEAAF5" w14:textId="22D8FC24" w14:noSpellErr="1">
      <w:pPr>
        <w:pStyle w:val="ListParagraph"/>
        <w:numPr>
          <w:ilvl w:val="0"/>
          <w:numId w:val="29"/>
        </w:numPr>
        <w:rPr>
          <w:rFonts w:ascii="Times New Roman" w:hAnsi="Times New Roman" w:eastAsia="Times New Roman" w:cs="Times New Roman"/>
          <w:b w:val="1"/>
          <w:bCs w:val="1"/>
          <w:sz w:val="24"/>
          <w:szCs w:val="24"/>
        </w:rPr>
      </w:pPr>
      <w:r w:rsidRPr="1CA79B95" w:rsidR="495FB4CD">
        <w:rPr>
          <w:rFonts w:ascii="Times New Roman" w:hAnsi="Times New Roman" w:eastAsia="Times New Roman" w:cs="Times New Roman"/>
          <w:b w:val="1"/>
          <w:bCs w:val="1"/>
          <w:sz w:val="24"/>
          <w:szCs w:val="24"/>
        </w:rPr>
        <w:t>PROJECT METRICS</w:t>
      </w:r>
      <w:r w:rsidRPr="1CA79B95" w:rsidR="3497B177">
        <w:rPr>
          <w:rFonts w:ascii="Times New Roman" w:hAnsi="Times New Roman" w:eastAsia="Times New Roman" w:cs="Times New Roman"/>
          <w:b w:val="1"/>
          <w:bCs w:val="1"/>
          <w:sz w:val="24"/>
          <w:szCs w:val="24"/>
        </w:rPr>
        <w:t xml:space="preserve"> </w:t>
      </w:r>
    </w:p>
    <w:p w:rsidRPr="00A5632A" w:rsidR="007116EE" w:rsidP="1CA79B95" w:rsidRDefault="4D1D089A" w14:paraId="1EFBE510" w14:textId="53C9C999" w14:noSpellErr="1">
      <w:pPr>
        <w:pStyle w:val="ListParagraph"/>
        <w:rPr>
          <w:rFonts w:ascii="Times New Roman" w:hAnsi="Times New Roman" w:eastAsia="Times New Roman" w:cs="Times New Roman"/>
          <w:sz w:val="24"/>
          <w:szCs w:val="24"/>
          <w:rPrChange w:author="" w16du:dateUtc="2024-11-28T20:47:00Z" w:id="819128823">
            <w:rPr>
              <w:rFonts w:ascii="Times New Roman" w:hAnsi="Times New Roman" w:cs="Times New Roman"/>
              <w:sz w:val="24"/>
              <w:szCs w:val="24"/>
              <w:highlight w:val="cyan"/>
            </w:rPr>
          </w:rPrChange>
        </w:rPr>
      </w:pPr>
      <w:r w:rsidR="617740D8">
        <w:drawing>
          <wp:inline wp14:editId="10E71071" wp14:anchorId="780A0092">
            <wp:extent cx="5943600" cy="3133725"/>
            <wp:effectExtent l="0" t="0" r="0" b="9525"/>
            <wp:docPr id="1834625402" name="Picture 1834625402" descr="A screenshot of a graph&#10;&#10;Description automatically generated" title=""/>
            <wp:cNvGraphicFramePr>
              <a:graphicFrameLocks noChangeAspect="1"/>
            </wp:cNvGraphicFramePr>
            <a:graphic>
              <a:graphicData uri="http://schemas.openxmlformats.org/drawingml/2006/picture">
                <pic:pic>
                  <pic:nvPicPr>
                    <pic:cNvPr id="0" name="Picture 1834625402"/>
                    <pic:cNvPicPr/>
                  </pic:nvPicPr>
                  <pic:blipFill>
                    <a:blip r:embed="Rff892d3487a241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33725"/>
                    </a:xfrm>
                    <a:prstGeom prst="rect">
                      <a:avLst/>
                    </a:prstGeom>
                  </pic:spPr>
                </pic:pic>
              </a:graphicData>
            </a:graphic>
          </wp:inline>
        </w:drawing>
      </w:r>
    </w:p>
    <w:p w:rsidRPr="00A5632A" w:rsidR="007116EE" w:rsidP="1CA79B95" w:rsidRDefault="007116EE" w14:paraId="76AA636C" w14:textId="77777777" w14:noSpellErr="1">
      <w:pPr>
        <w:pStyle w:val="ListParagraph"/>
        <w:rPr>
          <w:rFonts w:ascii="Times New Roman" w:hAnsi="Times New Roman" w:eastAsia="Times New Roman" w:cs="Times New Roman"/>
          <w:sz w:val="24"/>
          <w:szCs w:val="24"/>
          <w:rPrChange w:author="" w16du:dateUtc="2024-11-28T20:47:00Z" w:id="269220026">
            <w:rPr>
              <w:rFonts w:ascii="Times New Roman" w:hAnsi="Times New Roman" w:cs="Times New Roman"/>
              <w:sz w:val="24"/>
              <w:szCs w:val="24"/>
              <w:highlight w:val="cyan"/>
            </w:rPr>
          </w:rPrChange>
        </w:rPr>
      </w:pPr>
    </w:p>
    <w:p w:rsidRPr="00A5632A" w:rsidR="007116EE" w:rsidP="1CA79B95" w:rsidRDefault="341BCA7E" w14:paraId="3E9D9922" w14:textId="1F5F8251" w14:noSpellErr="1">
      <w:pPr>
        <w:pStyle w:val="ListParagraph"/>
        <w:numPr>
          <w:ilvl w:val="1"/>
          <w:numId w:val="27"/>
        </w:numPr>
        <w:rPr>
          <w:rFonts w:ascii="Times New Roman" w:hAnsi="Times New Roman" w:eastAsia="Times New Roman" w:cs="Times New Roman"/>
          <w:b w:val="1"/>
          <w:bCs w:val="1"/>
          <w:i w:val="1"/>
          <w:iCs w:val="1"/>
          <w:sz w:val="24"/>
          <w:szCs w:val="24"/>
          <w:rPrChange w:author="" w16du:dateUtc="2024-11-28T20:47:00Z" w:id="1988718885">
            <w:rPr>
              <w:rFonts w:ascii="Times New Roman" w:hAnsi="Times New Roman" w:cs="Times New Roman"/>
              <w:b/>
              <w:bCs/>
              <w:i/>
              <w:iCs/>
              <w:color w:val="156082" w:themeColor="accent1"/>
              <w:sz w:val="24"/>
              <w:szCs w:val="24"/>
            </w:rPr>
          </w:rPrChange>
        </w:rPr>
      </w:pPr>
      <w:r w:rsidRPr="1CA79B95" w:rsidR="78F9F473">
        <w:rPr>
          <w:rFonts w:ascii="Times New Roman" w:hAnsi="Times New Roman" w:eastAsia="Times New Roman" w:cs="Times New Roman"/>
          <w:b w:val="1"/>
          <w:bCs w:val="1"/>
          <w:i w:val="1"/>
          <w:iCs w:val="1"/>
          <w:sz w:val="24"/>
          <w:szCs w:val="24"/>
        </w:rPr>
        <w:t>Mean Squared Error (MSE)</w:t>
      </w:r>
    </w:p>
    <w:p w:rsidRPr="00A5632A" w:rsidR="000F2533" w:rsidP="1CA79B95" w:rsidRDefault="7E78071B" w14:paraId="578F6031" w14:textId="769FF970" w14:noSpellErr="1">
      <w:pPr>
        <w:pStyle w:val="ListParagraph"/>
        <w:ind w:left="1440"/>
        <w:rPr>
          <w:rFonts w:ascii="Times New Roman" w:hAnsi="Times New Roman" w:eastAsia="Times New Roman" w:cs="Times New Roman"/>
          <w:sz w:val="24"/>
          <w:szCs w:val="24"/>
        </w:rPr>
      </w:pPr>
      <w:r w:rsidRPr="1CA79B95" w:rsidR="5DACA712">
        <w:rPr>
          <w:rFonts w:ascii="Times New Roman" w:hAnsi="Times New Roman" w:eastAsia="Times New Roman" w:cs="Times New Roman"/>
          <w:sz w:val="24"/>
          <w:szCs w:val="24"/>
        </w:rPr>
        <w:t>Derivation</w:t>
      </w:r>
      <w:r w:rsidRPr="1CA79B95" w:rsidR="41B878D5">
        <w:rPr>
          <w:rFonts w:ascii="Times New Roman" w:hAnsi="Times New Roman" w:eastAsia="Times New Roman" w:cs="Times New Roman"/>
          <w:sz w:val="24"/>
          <w:szCs w:val="24"/>
        </w:rPr>
        <w:t xml:space="preserve"> of the Mean Squared Error </w:t>
      </w:r>
      <w:r w:rsidRPr="1CA79B95" w:rsidR="283FDCC6">
        <w:rPr>
          <w:rFonts w:ascii="Times New Roman" w:hAnsi="Times New Roman" w:eastAsia="Times New Roman" w:cs="Times New Roman"/>
          <w:sz w:val="24"/>
          <w:szCs w:val="24"/>
        </w:rPr>
        <w:t>has been</w:t>
      </w:r>
      <w:r w:rsidRPr="1CA79B95" w:rsidR="41B878D5">
        <w:rPr>
          <w:rFonts w:ascii="Times New Roman" w:hAnsi="Times New Roman" w:eastAsia="Times New Roman" w:cs="Times New Roman"/>
          <w:sz w:val="24"/>
          <w:szCs w:val="24"/>
        </w:rPr>
        <w:t xml:space="preserve"> calculated by:</w:t>
      </w:r>
    </w:p>
    <w:p w:rsidRPr="00A5632A" w:rsidR="001E1EBC" w:rsidP="1CA79B95" w:rsidRDefault="78629913" w14:paraId="632391AA" w14:textId="480F6811" w14:noSpellErr="1">
      <w:pPr>
        <w:pStyle w:val="ListParagraph"/>
        <w:numPr>
          <w:ilvl w:val="0"/>
          <w:numId w:val="59"/>
        </w:numPr>
        <w:rPr>
          <w:rFonts w:ascii="Times New Roman" w:hAnsi="Times New Roman" w:eastAsia="Times New Roman" w:cs="Times New Roman"/>
          <w:sz w:val="24"/>
          <w:szCs w:val="24"/>
        </w:rPr>
      </w:pPr>
      <w:r w:rsidRPr="1CA79B95" w:rsidR="41B878D5">
        <w:rPr>
          <w:rFonts w:ascii="Times New Roman" w:hAnsi="Times New Roman" w:eastAsia="Times New Roman" w:cs="Times New Roman"/>
          <w:sz w:val="24"/>
          <w:szCs w:val="24"/>
        </w:rPr>
        <w:t xml:space="preserve">Defining </w:t>
      </w:r>
      <w:r w:rsidRPr="1CA79B95" w:rsidR="643D5DCC">
        <w:rPr>
          <w:rFonts w:ascii="Times New Roman" w:hAnsi="Times New Roman" w:eastAsia="Times New Roman" w:cs="Times New Roman"/>
          <w:sz w:val="24"/>
          <w:szCs w:val="24"/>
        </w:rPr>
        <w:t>the input Image:</w:t>
      </w:r>
    </w:p>
    <w:p w:rsidRPr="00A5632A" w:rsidR="0066518D" w:rsidP="1CA79B95" w:rsidRDefault="43C9529E" w14:paraId="059F9DA4" w14:textId="4FC2C72D" w14:noSpellErr="1">
      <w:pPr>
        <w:pStyle w:val="ListParagraph"/>
        <w:numPr>
          <w:ilvl w:val="0"/>
          <w:numId w:val="60"/>
        </w:numPr>
        <w:rPr>
          <w:rFonts w:ascii="Times New Roman" w:hAnsi="Times New Roman" w:eastAsia="Times New Roman" w:cs="Times New Roman"/>
          <w:sz w:val="24"/>
          <w:szCs w:val="24"/>
          <w:rPrChange w:author="" w16du:dateUtc="2024-11-28T20:47:00Z" w:id="1553173409">
            <w:rPr>
              <w:rFonts w:ascii="Times New Roman" w:hAnsi="Times New Roman" w:cs="Times New Roman" w:eastAsiaTheme="minorEastAsia"/>
              <w:sz w:val="24"/>
              <w:szCs w:val="24"/>
            </w:rPr>
          </w:rPrChange>
        </w:rPr>
      </w:pPr>
      <w:r w:rsidRPr="1CA79B95" w:rsidR="16283D33">
        <w:rPr>
          <w:rFonts w:ascii="Times New Roman" w:hAnsi="Times New Roman" w:eastAsia="Times New Roman" w:cs="Times New Roman"/>
          <w:sz w:val="24"/>
          <w:szCs w:val="24"/>
        </w:rPr>
        <w:t xml:space="preserve">Let </w:t>
      </w:r>
      <m:oMath>
        <m:sSub>
          <m:sSubPr>
            <m:ctrlPr>
              <w:ins w:author="Borda, Dishant Pareshbhai" w:date="2024-11-26T17:18:00Z" w16du:dateUtc="2024-11-26T23:18:00Z" w:id="45">
                <w:rPr>
                  <w:rFonts w:ascii="Cambria Math" w:hAnsi="Cambria Math" w:cs="Times New Roman"/>
                  <w:i/>
                  <w:sz w:val="24"/>
                  <w:szCs w:val="24"/>
                </w:rPr>
              </w:ins>
            </m:ctrlPr>
          </m:sSubPr>
          <m:e>
            <m:r>
              <w:ins w:author="Borda, Dishant Pareshbhai" w:date="2024-11-26T17:18:00Z" w16du:dateUtc="2024-11-26T23:18:00Z" w:id="46">
                <w:rPr>
                  <w:rFonts w:ascii="Cambria Math" w:hAnsi="Cambria Math" w:cs="Times New Roman"/>
                  <w:sz w:val="24"/>
                  <w:szCs w:val="24"/>
                </w:rPr>
                <m:t>I</m:t>
              </w:ins>
            </m:r>
          </m:e>
          <m:sub>
            <m:r>
              <w:ins w:author="Borda, Dishant Pareshbhai" w:date="2024-11-26T17:18:00Z" w16du:dateUtc="2024-11-26T23:18:00Z" w:id="47">
                <w:rPr>
                  <w:rFonts w:ascii="Cambria Math" w:hAnsi="Cambria Math" w:cs="Times New Roman"/>
                  <w:sz w:val="24"/>
                  <w:szCs w:val="24"/>
                </w:rPr>
                <m:t>1</m:t>
              </w:ins>
            </m:r>
          </m:sub>
        </m:sSub>
      </m:oMath>
      <w:r w:rsidRPr="1CA79B95" w:rsidR="16283D33">
        <w:rPr>
          <w:rFonts w:ascii="Times New Roman" w:hAnsi="Times New Roman" w:eastAsia="Times New Roman" w:cs="Times New Roman"/>
          <w:sz w:val="24"/>
          <w:szCs w:val="24"/>
        </w:rPr>
        <w:t xml:space="preserve"> represent the first image</w:t>
      </w:r>
    </w:p>
    <w:p w:rsidRPr="00A5632A" w:rsidR="001B4C41" w:rsidP="1CA79B95" w:rsidRDefault="43C9529E" w14:paraId="69238472" w14:textId="3AF9B98C" w14:noSpellErr="1">
      <w:pPr>
        <w:pStyle w:val="ListParagraph"/>
        <w:numPr>
          <w:ilvl w:val="0"/>
          <w:numId w:val="60"/>
        </w:numPr>
        <w:rPr>
          <w:rFonts w:ascii="Times New Roman" w:hAnsi="Times New Roman" w:eastAsia="Times New Roman" w:cs="Times New Roman"/>
          <w:sz w:val="24"/>
          <w:szCs w:val="24"/>
        </w:rPr>
      </w:pPr>
      <w:r w:rsidRPr="1CA79B95" w:rsidR="16283D33">
        <w:rPr>
          <w:rFonts w:ascii="Times New Roman" w:hAnsi="Times New Roman" w:eastAsia="Times New Roman" w:cs="Times New Roman"/>
          <w:sz w:val="24"/>
          <w:szCs w:val="24"/>
        </w:rPr>
        <w:t xml:space="preserve">Let </w:t>
      </w:r>
      <m:oMath>
        <m:sSub>
          <m:sSubPr>
            <m:ctrlPr>
              <w:ins w:author="Borda, Dishant Pareshbhai" w:date="2024-11-26T17:18:00Z" w16du:dateUtc="2024-11-26T23:18:00Z" w:id="48">
                <w:rPr>
                  <w:rFonts w:ascii="Cambria Math" w:hAnsi="Cambria Math" w:cs="Times New Roman"/>
                  <w:i/>
                  <w:sz w:val="24"/>
                  <w:szCs w:val="24"/>
                </w:rPr>
              </w:ins>
            </m:ctrlPr>
          </m:sSubPr>
          <m:e>
            <m:r>
              <w:ins w:author="Borda, Dishant Pareshbhai" w:date="2024-11-26T17:18:00Z" w16du:dateUtc="2024-11-26T23:18:00Z" w:id="49">
                <w:rPr>
                  <w:rFonts w:ascii="Cambria Math" w:hAnsi="Cambria Math" w:cs="Times New Roman"/>
                  <w:sz w:val="24"/>
                  <w:szCs w:val="24"/>
                </w:rPr>
                <m:t>I</m:t>
              </w:ins>
            </m:r>
          </m:e>
          <m:sub>
            <m:r>
              <w:ins w:author="Borda, Dishant Pareshbhai" w:date="2024-11-26T17:18:00Z" w16du:dateUtc="2024-11-26T23:18:00Z" w:id="50">
                <w:rPr>
                  <w:rFonts w:ascii="Cambria Math" w:hAnsi="Cambria Math" w:cs="Times New Roman"/>
                  <w:sz w:val="24"/>
                  <w:szCs w:val="24"/>
                </w:rPr>
                <m:t>2</m:t>
              </w:ins>
            </m:r>
          </m:sub>
        </m:sSub>
      </m:oMath>
      <w:r w:rsidRPr="1CA79B95" w:rsidR="16283D33">
        <w:rPr>
          <w:rFonts w:ascii="Times New Roman" w:hAnsi="Times New Roman" w:eastAsia="Times New Roman" w:cs="Times New Roman"/>
          <w:sz w:val="24"/>
          <w:szCs w:val="24"/>
        </w:rPr>
        <w:t xml:space="preserve"> represent the first image</w:t>
      </w:r>
    </w:p>
    <w:p w:rsidRPr="00A5632A" w:rsidR="001B4C41" w:rsidP="1CA79B95" w:rsidRDefault="2A00846C" w14:paraId="6A45476A" w14:textId="3A3E0666" w14:noSpellErr="1">
      <w:pPr>
        <w:pStyle w:val="ListParagraph"/>
        <w:numPr>
          <w:ilvl w:val="0"/>
          <w:numId w:val="59"/>
        </w:numPr>
        <w:rPr>
          <w:rFonts w:ascii="Times New Roman" w:hAnsi="Times New Roman" w:eastAsia="Times New Roman" w:cs="Times New Roman"/>
          <w:sz w:val="24"/>
          <w:szCs w:val="24"/>
        </w:rPr>
      </w:pPr>
      <w:r w:rsidRPr="1CA79B95" w:rsidR="1CBC36C4">
        <w:rPr>
          <w:rFonts w:ascii="Times New Roman" w:hAnsi="Times New Roman" w:eastAsia="Times New Roman" w:cs="Times New Roman"/>
          <w:sz w:val="24"/>
          <w:szCs w:val="24"/>
        </w:rPr>
        <w:t>The formula for Mean Squared Error:</w:t>
      </w:r>
    </w:p>
    <w:p w:rsidRPr="00A5632A" w:rsidR="0063791B" w:rsidP="1CA79B95" w:rsidRDefault="0063791B" w14:paraId="06BD7B1D" w14:textId="53750833" w14:noSpellErr="1">
      <w:pPr>
        <w:pStyle w:val="ListParagraph"/>
        <w:ind w:left="2880"/>
        <w:rPr>
          <w:rFonts w:ascii="Times New Roman" w:hAnsi="Times New Roman" w:eastAsia="Times New Roman" w:cs="Times New Roman"/>
          <w:sz w:val="24"/>
          <w:szCs w:val="24"/>
        </w:rPr>
      </w:pPr>
      <m:oMath>
        <m:r>
          <w:ins w:author="Borda, Dishant Pareshbhai" w:date="2024-11-26T17:19:00Z" w16du:dateUtc="2024-11-26T23:19:00Z" w:id="51">
            <w:rPr>
              <w:rFonts w:ascii="Cambria Math" w:hAnsi="Cambria Math" w:cs="Times New Roman"/>
              <w:sz w:val="24"/>
              <w:szCs w:val="24"/>
            </w:rPr>
            <m:t>MSE=</m:t>
          </w:ins>
        </m:r>
        <m:f>
          <m:fPr>
            <m:ctrlPr>
              <w:ins w:author="Borda, Dishant Pareshbhai" w:date="2024-11-26T17:19:00Z" w16du:dateUtc="2024-11-26T23:19:00Z" w:id="52">
                <w:rPr>
                  <w:rFonts w:ascii="Cambria Math" w:hAnsi="Cambria Math" w:cs="Times New Roman"/>
                  <w:i/>
                  <w:sz w:val="24"/>
                  <w:szCs w:val="24"/>
                </w:rPr>
              </w:ins>
            </m:ctrlPr>
          </m:fPr>
          <m:num>
            <m:r>
              <w:ins w:author="Borda, Dishant Pareshbhai" w:date="2024-11-26T17:19:00Z" w16du:dateUtc="2024-11-26T23:19:00Z" w:id="53">
                <w:rPr>
                  <w:rFonts w:ascii="Cambria Math" w:hAnsi="Cambria Math" w:cs="Times New Roman"/>
                  <w:sz w:val="24"/>
                  <w:szCs w:val="24"/>
                </w:rPr>
                <m:t>1</m:t>
              </w:ins>
            </m:r>
          </m:num>
          <m:den>
            <m:r>
              <w:ins w:author="Borda, Dishant Pareshbhai" w:date="2024-11-26T17:19:00Z" w16du:dateUtc="2024-11-26T23:19:00Z" w:id="54">
                <w:rPr>
                  <w:rFonts w:ascii="Cambria Math" w:hAnsi="Cambria Math" w:cs="Times New Roman"/>
                  <w:sz w:val="24"/>
                  <w:szCs w:val="24"/>
                </w:rPr>
                <m:t>N</m:t>
              </w:ins>
            </m:r>
          </m:den>
        </m:f>
        <m:nary>
          <m:naryPr>
            <m:chr m:val="∑"/>
            <m:limLoc m:val="undOvr"/>
            <m:ctrlPr>
              <w:ins w:author="Borda, Dishant Pareshbhai" w:date="2024-11-26T17:19:00Z" w16du:dateUtc="2024-11-26T23:19:00Z" w:id="55">
                <w:rPr>
                  <w:rFonts w:ascii="Cambria Math" w:hAnsi="Cambria Math" w:cs="Times New Roman"/>
                  <w:i/>
                  <w:sz w:val="24"/>
                  <w:szCs w:val="24"/>
                </w:rPr>
              </w:ins>
            </m:ctrlPr>
          </m:naryPr>
          <m:sub>
            <m:r>
              <w:ins w:author="Borda, Dishant Pareshbhai" w:date="2024-11-26T17:20:00Z" w16du:dateUtc="2024-11-26T23:20:00Z" w:id="56">
                <w:rPr>
                  <w:rFonts w:ascii="Cambria Math" w:hAnsi="Cambria Math" w:cs="Times New Roman"/>
                  <w:sz w:val="24"/>
                  <w:szCs w:val="24"/>
                </w:rPr>
                <m:t>i=1</m:t>
              </w:ins>
            </m:r>
          </m:sub>
          <m:sup>
            <m:r>
              <w:ins w:author="Borda, Dishant Pareshbhai" w:date="2024-11-26T17:20:00Z" w16du:dateUtc="2024-11-26T23:20:00Z" w:id="57">
                <w:rPr>
                  <w:rFonts w:ascii="Cambria Math" w:hAnsi="Cambria Math" w:cs="Times New Roman"/>
                  <w:sz w:val="24"/>
                  <w:szCs w:val="24"/>
                </w:rPr>
                <m:t>N</m:t>
              </w:ins>
            </m:r>
          </m:sup>
          <m:e>
            <m:sSup>
              <m:sSupPr>
                <m:ctrlPr>
                  <w:ins w:author="Borda, Dishant Pareshbhai" w:date="2024-11-26T17:20:00Z" w16du:dateUtc="2024-11-26T23:20:00Z" w:id="58">
                    <w:rPr>
                      <w:rFonts w:ascii="Cambria Math" w:hAnsi="Cambria Math" w:cs="Times New Roman"/>
                      <w:i/>
                      <w:sz w:val="24"/>
                      <w:szCs w:val="24"/>
                    </w:rPr>
                  </w:ins>
                </m:ctrlPr>
              </m:sSupPr>
              <m:e>
                <m:d>
                  <m:dPr>
                    <m:ctrlPr>
                      <w:ins w:author="Borda, Dishant Pareshbhai" w:date="2024-11-26T17:20:00Z" w16du:dateUtc="2024-11-26T23:20:00Z" w:id="59">
                        <w:rPr>
                          <w:rFonts w:ascii="Cambria Math" w:hAnsi="Cambria Math" w:cs="Times New Roman"/>
                          <w:i/>
                          <w:sz w:val="24"/>
                          <w:szCs w:val="24"/>
                        </w:rPr>
                      </w:ins>
                    </m:ctrlPr>
                  </m:dPr>
                  <m:e>
                    <m:sSub>
                      <m:sSubPr>
                        <m:ctrlPr>
                          <w:ins w:author="Borda, Dishant Pareshbhai" w:date="2024-11-26T17:20:00Z" w16du:dateUtc="2024-11-26T23:20:00Z" w:id="60">
                            <w:rPr>
                              <w:rFonts w:ascii="Cambria Math" w:hAnsi="Cambria Math" w:cs="Times New Roman"/>
                              <w:i/>
                              <w:sz w:val="24"/>
                              <w:szCs w:val="24"/>
                            </w:rPr>
                          </w:ins>
                        </m:ctrlPr>
                      </m:sSubPr>
                      <m:e>
                        <m:r>
                          <w:ins w:author="Borda, Dishant Pareshbhai" w:date="2024-11-26T17:20:00Z" w16du:dateUtc="2024-11-26T23:20:00Z" w:id="61">
                            <w:rPr>
                              <w:rFonts w:ascii="Cambria Math" w:hAnsi="Cambria Math" w:cs="Times New Roman"/>
                              <w:sz w:val="24"/>
                              <w:szCs w:val="24"/>
                            </w:rPr>
                            <m:t>I</m:t>
                          </w:ins>
                        </m:r>
                      </m:e>
                      <m:sub>
                        <m:r>
                          <w:ins w:author="Borda, Dishant Pareshbhai" w:date="2024-11-26T17:20:00Z" w16du:dateUtc="2024-11-26T23:20:00Z" w:id="62">
                            <w:rPr>
                              <w:rFonts w:ascii="Cambria Math" w:hAnsi="Cambria Math" w:cs="Times New Roman"/>
                              <w:sz w:val="24"/>
                              <w:szCs w:val="24"/>
                            </w:rPr>
                            <m:t>1</m:t>
                          </w:ins>
                        </m:r>
                      </m:sub>
                    </m:sSub>
                    <m:d>
                      <m:dPr>
                        <m:begChr m:val="["/>
                        <m:endChr m:val="]"/>
                        <m:ctrlPr>
                          <w:ins w:author="Borda, Dishant Pareshbhai" w:date="2024-11-26T17:20:00Z" w16du:dateUtc="2024-11-26T23:20:00Z" w:id="63">
                            <w:rPr>
                              <w:rFonts w:ascii="Cambria Math" w:hAnsi="Cambria Math" w:cs="Times New Roman"/>
                              <w:i/>
                              <w:sz w:val="24"/>
                              <w:szCs w:val="24"/>
                            </w:rPr>
                          </w:ins>
                        </m:ctrlPr>
                      </m:dPr>
                      <m:e>
                        <m:r>
                          <w:ins w:author="Borda, Dishant Pareshbhai" w:date="2024-11-26T17:20:00Z" w16du:dateUtc="2024-11-26T23:20:00Z" w:id="64">
                            <w:rPr>
                              <w:rFonts w:ascii="Cambria Math" w:hAnsi="Cambria Math" w:cs="Times New Roman"/>
                              <w:sz w:val="24"/>
                              <w:szCs w:val="24"/>
                            </w:rPr>
                            <m:t>i</m:t>
                          </w:ins>
                        </m:r>
                      </m:e>
                    </m:d>
                    <m:r>
                      <w:ins w:author="Borda, Dishant Pareshbhai" w:date="2024-11-26T17:20:00Z" w16du:dateUtc="2024-11-26T23:20:00Z" w:id="65">
                        <w:rPr>
                          <w:rFonts w:ascii="Cambria Math" w:hAnsi="Cambria Math" w:cs="Times New Roman"/>
                          <w:sz w:val="24"/>
                          <w:szCs w:val="24"/>
                        </w:rPr>
                        <m:t>-</m:t>
                      </w:ins>
                    </m:r>
                    <m:sSub>
                      <m:sSubPr>
                        <m:ctrlPr>
                          <w:ins w:author="Borda, Dishant Pareshbhai" w:date="2024-11-26T17:20:00Z" w16du:dateUtc="2024-11-26T23:20:00Z" w:id="66">
                            <w:rPr>
                              <w:rFonts w:ascii="Cambria Math" w:hAnsi="Cambria Math" w:cs="Times New Roman"/>
                              <w:i/>
                              <w:sz w:val="24"/>
                              <w:szCs w:val="24"/>
                            </w:rPr>
                          </w:ins>
                        </m:ctrlPr>
                      </m:sSubPr>
                      <m:e>
                        <m:r>
                          <w:ins w:author="Borda, Dishant Pareshbhai" w:date="2024-11-26T17:20:00Z" w16du:dateUtc="2024-11-26T23:20:00Z" w:id="67">
                            <w:rPr>
                              <w:rFonts w:ascii="Cambria Math" w:hAnsi="Cambria Math" w:cs="Times New Roman"/>
                              <w:sz w:val="24"/>
                              <w:szCs w:val="24"/>
                            </w:rPr>
                            <m:t>I</m:t>
                          </w:ins>
                        </m:r>
                      </m:e>
                      <m:sub>
                        <m:r>
                          <w:ins w:author="Borda, Dishant Pareshbhai" w:date="2024-11-26T17:20:00Z" w16du:dateUtc="2024-11-26T23:20:00Z" w:id="68">
                            <w:rPr>
                              <w:rFonts w:ascii="Cambria Math" w:hAnsi="Cambria Math" w:cs="Times New Roman"/>
                              <w:sz w:val="24"/>
                              <w:szCs w:val="24"/>
                            </w:rPr>
                            <m:t>2</m:t>
                          </w:ins>
                        </m:r>
                      </m:sub>
                    </m:sSub>
                    <m:d>
                      <m:dPr>
                        <m:begChr m:val="["/>
                        <m:endChr m:val="]"/>
                        <m:ctrlPr>
                          <w:ins w:author="Borda, Dishant Pareshbhai" w:date="2024-11-26T17:20:00Z" w16du:dateUtc="2024-11-26T23:20:00Z" w:id="69">
                            <w:rPr>
                              <w:rFonts w:ascii="Cambria Math" w:hAnsi="Cambria Math" w:cs="Times New Roman"/>
                              <w:i/>
                              <w:sz w:val="24"/>
                              <w:szCs w:val="24"/>
                            </w:rPr>
                          </w:ins>
                        </m:ctrlPr>
                      </m:dPr>
                      <m:e>
                        <m:r>
                          <w:ins w:author="Borda, Dishant Pareshbhai" w:date="2024-11-26T17:20:00Z" w16du:dateUtc="2024-11-26T23:20:00Z" w:id="70">
                            <w:rPr>
                              <w:rFonts w:ascii="Cambria Math" w:hAnsi="Cambria Math" w:cs="Times New Roman"/>
                              <w:sz w:val="24"/>
                              <w:szCs w:val="24"/>
                            </w:rPr>
                            <m:t>i</m:t>
                          </w:ins>
                        </m:r>
                      </m:e>
                    </m:d>
                  </m:e>
                </m:d>
              </m:e>
              <m:sup>
                <m:r>
                  <w:ins w:author="Borda, Dishant Pareshbhai" w:date="2024-11-26T17:20:00Z" w16du:dateUtc="2024-11-26T23:20:00Z" w:id="71">
                    <w:rPr>
                      <w:rFonts w:ascii="Cambria Math" w:hAnsi="Cambria Math" w:cs="Times New Roman"/>
                      <w:sz w:val="24"/>
                      <w:szCs w:val="24"/>
                    </w:rPr>
                    <m:t>2</m:t>
                  </w:ins>
                </m:r>
              </m:sup>
            </m:sSup>
          </m:e>
        </m:nary>
      </m:oMath>
      <w:r w:rsidRPr="1CA79B95" w:rsidR="6B05E0F7">
        <w:rPr>
          <w:rFonts w:ascii="Times New Roman" w:hAnsi="Times New Roman" w:eastAsia="Times New Roman" w:cs="Times New Roman"/>
          <w:sz w:val="24"/>
          <w:szCs w:val="24"/>
        </w:rPr>
        <w:t xml:space="preserve">  </w:t>
      </w:r>
    </w:p>
    <w:p w:rsidRPr="00A5632A" w:rsidR="00B21A4D" w:rsidP="1CA79B95" w:rsidRDefault="7904B1B7" w14:paraId="5ADAB63B" w14:textId="267DD2E5" w14:noSpellErr="1">
      <w:pPr>
        <w:pStyle w:val="ListParagraph"/>
        <w:ind w:left="2880"/>
        <w:rPr>
          <w:rFonts w:ascii="Times New Roman" w:hAnsi="Times New Roman" w:eastAsia="Times New Roman" w:cs="Times New Roman"/>
          <w:sz w:val="24"/>
          <w:szCs w:val="24"/>
        </w:rPr>
      </w:pPr>
      <w:r w:rsidRPr="1CA79B95" w:rsidR="6B05E0F7">
        <w:rPr>
          <w:rFonts w:ascii="Times New Roman" w:hAnsi="Times New Roman" w:eastAsia="Times New Roman" w:cs="Times New Roman"/>
          <w:sz w:val="24"/>
          <w:szCs w:val="24"/>
        </w:rPr>
        <w:t>Where:</w:t>
      </w:r>
    </w:p>
    <w:p w:rsidRPr="00A5632A" w:rsidR="00B21A4D" w:rsidP="1CA79B95" w:rsidRDefault="155D90A3" w14:paraId="31F040EA" w14:textId="31C4D959" w14:noSpellErr="1">
      <w:pPr>
        <w:pStyle w:val="ListParagraph"/>
        <w:numPr>
          <w:ilvl w:val="0"/>
          <w:numId w:val="62"/>
        </w:numPr>
        <w:rPr>
          <w:rFonts w:ascii="Times New Roman" w:hAnsi="Times New Roman" w:eastAsia="Times New Roman" w:cs="Times New Roman"/>
          <w:sz w:val="24"/>
          <w:szCs w:val="24"/>
        </w:rPr>
      </w:pPr>
      <w:r w:rsidRPr="1CA79B95" w:rsidR="155D90A3">
        <w:rPr>
          <w:rFonts w:ascii="Times New Roman" w:hAnsi="Times New Roman" w:eastAsia="Times New Roman" w:cs="Times New Roman"/>
          <w:sz w:val="24"/>
          <w:szCs w:val="24"/>
        </w:rPr>
        <w:t>N is the total number of pixels in the image.</w:t>
      </w:r>
    </w:p>
    <w:p w:rsidRPr="00A5632A" w:rsidR="003F29D9" w:rsidP="1CA79B95" w:rsidRDefault="00000000" w14:paraId="20264D3F" w14:textId="10A2EC82" w14:noSpellErr="1">
      <w:pPr>
        <w:pStyle w:val="ListParagraph"/>
        <w:numPr>
          <w:ilvl w:val="0"/>
          <w:numId w:val="62"/>
        </w:numPr>
        <w:rPr>
          <w:rFonts w:ascii="Times New Roman" w:hAnsi="Times New Roman" w:eastAsia="Times New Roman" w:cs="Times New Roman"/>
          <w:sz w:val="24"/>
          <w:szCs w:val="24"/>
        </w:rPr>
      </w:pPr>
      <m:oMath>
        <m:sSub>
          <m:sSubPr>
            <m:ctrlPr>
              <w:ins w:author="Borda, Dishant Pareshbhai" w:date="2024-11-26T17:22:00Z" w16du:dateUtc="2024-11-26T23:22:00Z" w:id="72">
                <w:rPr>
                  <w:rFonts w:ascii="Cambria Math" w:hAnsi="Cambria Math" w:cs="Times New Roman"/>
                  <w:i/>
                  <w:sz w:val="24"/>
                  <w:szCs w:val="24"/>
                </w:rPr>
              </w:ins>
            </m:ctrlPr>
          </m:sSubPr>
          <m:e>
            <m:r>
              <w:ins w:author="Borda, Dishant Pareshbhai" w:date="2024-11-26T17:22:00Z" w16du:dateUtc="2024-11-26T23:22:00Z" w:id="73">
                <w:rPr>
                  <w:rFonts w:ascii="Cambria Math" w:hAnsi="Cambria Math" w:cs="Times New Roman"/>
                  <w:sz w:val="24"/>
                  <w:szCs w:val="24"/>
                </w:rPr>
                <m:t>I</m:t>
              </w:ins>
            </m:r>
          </m:e>
          <m:sub>
            <m:r>
              <w:ins w:author="Borda, Dishant Pareshbhai" w:date="2024-11-26T17:22:00Z" w16du:dateUtc="2024-11-26T23:22:00Z" w:id="74">
                <w:rPr>
                  <w:rFonts w:ascii="Cambria Math" w:hAnsi="Cambria Math" w:cs="Times New Roman"/>
                  <w:sz w:val="24"/>
                  <w:szCs w:val="24"/>
                </w:rPr>
                <m:t>1</m:t>
              </w:ins>
            </m:r>
          </m:sub>
        </m:sSub>
        <m:d>
          <m:dPr>
            <m:begChr m:val="["/>
            <m:endChr m:val="]"/>
            <m:ctrlPr>
              <w:ins w:author="Borda, Dishant Pareshbhai" w:date="2024-11-26T17:22:00Z" w16du:dateUtc="2024-11-26T23:22:00Z" w:id="75">
                <w:rPr>
                  <w:rFonts w:ascii="Cambria Math" w:hAnsi="Cambria Math" w:cs="Times New Roman"/>
                  <w:i/>
                  <w:sz w:val="24"/>
                  <w:szCs w:val="24"/>
                </w:rPr>
              </w:ins>
            </m:ctrlPr>
          </m:dPr>
          <m:e>
            <m:r>
              <w:ins w:author="Borda, Dishant Pareshbhai" w:date="2024-11-26T17:22:00Z" w16du:dateUtc="2024-11-26T23:22:00Z" w:id="76">
                <w:rPr>
                  <w:rFonts w:ascii="Cambria Math" w:hAnsi="Cambria Math" w:cs="Times New Roman"/>
                  <w:sz w:val="24"/>
                  <w:szCs w:val="24"/>
                </w:rPr>
                <m:t>i</m:t>
              </w:ins>
            </m:r>
          </m:e>
        </m:d>
        <m:r>
          <w:ins w:author="Borda, Dishant Pareshbhai" w:date="2024-11-26T17:22:00Z" w16du:dateUtc="2024-11-26T23:22:00Z" w:id="77">
            <w:rPr>
              <w:rFonts w:ascii="Cambria Math" w:hAnsi="Cambria Math" w:cs="Times New Roman"/>
              <w:sz w:val="24"/>
              <w:szCs w:val="24"/>
            </w:rPr>
            <m:t xml:space="preserve"> and </m:t>
          </w:ins>
        </m:r>
        <m:sSub>
          <m:sSubPr>
            <m:ctrlPr>
              <w:ins w:author="Borda, Dishant Pareshbhai" w:date="2024-11-26T17:22:00Z" w16du:dateUtc="2024-11-26T23:22:00Z" w:id="78">
                <w:rPr>
                  <w:rFonts w:ascii="Cambria Math" w:hAnsi="Cambria Math" w:cs="Times New Roman"/>
                  <w:i/>
                  <w:sz w:val="24"/>
                  <w:szCs w:val="24"/>
                </w:rPr>
              </w:ins>
            </m:ctrlPr>
          </m:sSubPr>
          <m:e>
            <m:r>
              <w:ins w:author="Borda, Dishant Pareshbhai" w:date="2024-11-26T17:22:00Z" w16du:dateUtc="2024-11-26T23:22:00Z" w:id="79">
                <w:rPr>
                  <w:rFonts w:ascii="Cambria Math" w:hAnsi="Cambria Math" w:cs="Times New Roman"/>
                  <w:sz w:val="24"/>
                  <w:szCs w:val="24"/>
                </w:rPr>
                <m:t>I</m:t>
              </w:ins>
            </m:r>
          </m:e>
          <m:sub>
            <m:r>
              <w:ins w:author="Borda, Dishant Pareshbhai" w:date="2024-11-26T17:22:00Z" w16du:dateUtc="2024-11-26T23:22:00Z" w:id="80">
                <w:rPr>
                  <w:rFonts w:ascii="Cambria Math" w:hAnsi="Cambria Math" w:cs="Times New Roman"/>
                  <w:sz w:val="24"/>
                  <w:szCs w:val="24"/>
                </w:rPr>
                <m:t>2</m:t>
              </w:ins>
            </m:r>
          </m:sub>
        </m:sSub>
        <m:d>
          <m:dPr>
            <m:begChr m:val="["/>
            <m:endChr m:val="]"/>
            <m:ctrlPr>
              <w:ins w:author="Borda, Dishant Pareshbhai" w:date="2024-11-26T17:22:00Z" w16du:dateUtc="2024-11-26T23:22:00Z" w:id="81">
                <w:rPr>
                  <w:rFonts w:ascii="Cambria Math" w:hAnsi="Cambria Math" w:cs="Times New Roman"/>
                  <w:i/>
                  <w:sz w:val="24"/>
                  <w:szCs w:val="24"/>
                </w:rPr>
              </w:ins>
            </m:ctrlPr>
          </m:dPr>
          <m:e>
            <m:r>
              <w:ins w:author="Borda, Dishant Pareshbhai" w:date="2024-11-26T17:22:00Z" w16du:dateUtc="2024-11-26T23:22:00Z" w:id="82">
                <w:rPr>
                  <w:rFonts w:ascii="Cambria Math" w:hAnsi="Cambria Math" w:cs="Times New Roman"/>
                  <w:sz w:val="24"/>
                  <w:szCs w:val="24"/>
                </w:rPr>
                <m:t>i</m:t>
              </w:ins>
            </m:r>
          </m:e>
        </m:d>
      </m:oMath>
      <w:r w:rsidRPr="1CA79B95" w:rsidR="155D90A3">
        <w:rPr>
          <w:rFonts w:ascii="Times New Roman" w:hAnsi="Times New Roman" w:eastAsia="Times New Roman" w:cs="Times New Roman"/>
          <w:sz w:val="24"/>
          <w:szCs w:val="24"/>
        </w:rPr>
        <w:t xml:space="preserve"> </w:t>
      </w:r>
      <w:r w:rsidRPr="1CA79B95" w:rsidR="09FA95C7">
        <w:rPr>
          <w:rFonts w:ascii="Times New Roman" w:hAnsi="Times New Roman" w:eastAsia="Times New Roman" w:cs="Times New Roman"/>
          <w:sz w:val="24"/>
          <w:szCs w:val="24"/>
        </w:rPr>
        <w:t>represent the pixel intensity values at position iii in the two images.</w:t>
      </w:r>
    </w:p>
    <w:p w:rsidRPr="00A5632A" w:rsidR="000A2A9B" w:rsidP="1CA79B95" w:rsidRDefault="57475E1A" w14:paraId="630337DC" w14:textId="41B3CE66" w14:noSpellErr="1">
      <w:pPr>
        <w:pStyle w:val="ListParagraph"/>
        <w:numPr>
          <w:ilvl w:val="0"/>
          <w:numId w:val="59"/>
        </w:numPr>
        <w:rPr>
          <w:rFonts w:ascii="Times New Roman" w:hAnsi="Times New Roman" w:eastAsia="Times New Roman" w:cs="Times New Roman"/>
          <w:sz w:val="24"/>
          <w:szCs w:val="24"/>
        </w:rPr>
      </w:pPr>
      <w:r w:rsidRPr="1CA79B95" w:rsidR="1E54DC72">
        <w:rPr>
          <w:rFonts w:ascii="Times New Roman" w:hAnsi="Times New Roman" w:eastAsia="Times New Roman" w:cs="Times New Roman"/>
          <w:sz w:val="24"/>
          <w:szCs w:val="24"/>
        </w:rPr>
        <w:t>Python Implementation:</w:t>
      </w:r>
    </w:p>
    <w:p w:rsidRPr="00A5632A" w:rsidR="000A2A9B" w:rsidP="1CA79B95" w:rsidRDefault="2E419DAA" w14:paraId="46F04F59" w14:textId="312B6DF6">
      <w:pPr>
        <w:pStyle w:val="ListParagraph"/>
        <w:numPr>
          <w:ilvl w:val="0"/>
          <w:numId w:val="63"/>
        </w:numPr>
        <w:rPr>
          <w:rFonts w:ascii="Times New Roman" w:hAnsi="Times New Roman" w:eastAsia="Times New Roman" w:cs="Times New Roman"/>
          <w:sz w:val="24"/>
          <w:szCs w:val="24"/>
        </w:rPr>
      </w:pPr>
      <w:r w:rsidRPr="1CA79B95" w:rsidR="0F54AD3C">
        <w:rPr>
          <w:rFonts w:ascii="Times New Roman" w:hAnsi="Times New Roman" w:eastAsia="Times New Roman" w:cs="Times New Roman"/>
          <w:sz w:val="24"/>
          <w:szCs w:val="24"/>
        </w:rPr>
        <w:t xml:space="preserve">Convert the images into arrays using </w:t>
      </w:r>
      <w:r w:rsidRPr="1CA79B95" w:rsidR="0F54AD3C">
        <w:rPr>
          <w:rFonts w:ascii="Times New Roman" w:hAnsi="Times New Roman" w:eastAsia="Times New Roman" w:cs="Times New Roman"/>
          <w:sz w:val="24"/>
          <w:szCs w:val="24"/>
        </w:rPr>
        <w:t>numpy</w:t>
      </w:r>
      <w:r w:rsidRPr="1CA79B95" w:rsidR="0F54AD3C">
        <w:rPr>
          <w:rFonts w:ascii="Times New Roman" w:hAnsi="Times New Roman" w:eastAsia="Times New Roman" w:cs="Times New Roman"/>
          <w:sz w:val="24"/>
          <w:szCs w:val="24"/>
        </w:rPr>
        <w:t>:</w:t>
      </w:r>
    </w:p>
    <w:p w:rsidRPr="00A5632A" w:rsidR="00EF2B10" w:rsidP="1CA79B95" w:rsidRDefault="2E419DAA" w14:paraId="35F0B698" w14:textId="5F66BA81">
      <w:pPr>
        <w:pStyle w:val="ListParagraph"/>
        <w:ind w:left="2880"/>
        <w:rPr>
          <w:rFonts w:ascii="Times New Roman" w:hAnsi="Times New Roman" w:eastAsia="Times New Roman" w:cs="Times New Roman"/>
          <w:sz w:val="24"/>
          <w:szCs w:val="24"/>
        </w:rPr>
      </w:pPr>
      <w:r w:rsidRPr="1CA79B95" w:rsidR="0F54AD3C">
        <w:rPr>
          <w:rFonts w:ascii="Times New Roman" w:hAnsi="Times New Roman" w:eastAsia="Times New Roman" w:cs="Times New Roman"/>
          <w:sz w:val="24"/>
          <w:szCs w:val="24"/>
        </w:rPr>
        <w:t xml:space="preserve">Image1 </w:t>
      </w:r>
      <w:r w:rsidRPr="1CA79B95" w:rsidR="0F54AD3C">
        <w:rPr>
          <w:rFonts w:ascii="Times New Roman" w:hAnsi="Times New Roman" w:eastAsia="Times New Roman" w:cs="Times New Roman"/>
          <w:sz w:val="24"/>
          <w:szCs w:val="24"/>
        </w:rPr>
        <w:t xml:space="preserve">=  </w:t>
      </w:r>
      <w:r w:rsidRPr="1CA79B95" w:rsidR="0F54AD3C">
        <w:rPr>
          <w:rFonts w:ascii="Times New Roman" w:hAnsi="Times New Roman" w:eastAsia="Times New Roman" w:cs="Times New Roman"/>
          <w:sz w:val="24"/>
          <w:szCs w:val="24"/>
        </w:rPr>
        <w:t>np</w:t>
      </w:r>
      <w:r w:rsidRPr="1CA79B95" w:rsidR="0F54AD3C">
        <w:rPr>
          <w:rFonts w:ascii="Times New Roman" w:hAnsi="Times New Roman" w:eastAsia="Times New Roman" w:cs="Times New Roman"/>
          <w:sz w:val="24"/>
          <w:szCs w:val="24"/>
        </w:rPr>
        <w:t>.array</w:t>
      </w:r>
      <w:r w:rsidRPr="1CA79B95" w:rsidR="0F54AD3C">
        <w:rPr>
          <w:rFonts w:ascii="Times New Roman" w:hAnsi="Times New Roman" w:eastAsia="Times New Roman" w:cs="Times New Roman"/>
          <w:sz w:val="24"/>
          <w:szCs w:val="24"/>
        </w:rPr>
        <w:t>(</w:t>
      </w:r>
      <m:oMath>
        <m:sSub>
          <m:sSubPr>
            <m:ctrlPr>
              <w:ins w:author="Borda, Dishant Pareshbhai" w:date="2024-11-26T17:23:00Z" w16du:dateUtc="2024-11-26T23:23:00Z" w:id="83">
                <w:rPr>
                  <w:rFonts w:ascii="Cambria Math" w:hAnsi="Cambria Math" w:cs="Times New Roman"/>
                  <w:i/>
                  <w:sz w:val="24"/>
                  <w:szCs w:val="24"/>
                </w:rPr>
              </w:ins>
            </m:ctrlPr>
          </m:sSubPr>
          <m:e>
            <m:r>
              <w:ins w:author="Borda, Dishant Pareshbhai" w:date="2024-11-26T17:23:00Z" w16du:dateUtc="2024-11-26T23:23:00Z" w:id="84">
                <w:rPr>
                  <w:rFonts w:ascii="Cambria Math" w:hAnsi="Cambria Math" w:cs="Times New Roman"/>
                  <w:sz w:val="24"/>
                  <w:szCs w:val="24"/>
                </w:rPr>
                <m:t>I</m:t>
              </w:ins>
            </m:r>
          </m:e>
          <m:sub>
            <m:r>
              <w:ins w:author="Borda, Dishant Pareshbhai" w:date="2024-11-26T17:23:00Z" w16du:dateUtc="2024-11-26T23:23:00Z" w:id="85">
                <w:rPr>
                  <w:rFonts w:ascii="Cambria Math" w:hAnsi="Cambria Math" w:cs="Times New Roman"/>
                  <w:sz w:val="24"/>
                  <w:szCs w:val="24"/>
                </w:rPr>
                <m:t>1</m:t>
              </w:ins>
            </m:r>
          </m:sub>
        </m:sSub>
      </m:oMath>
      <w:r w:rsidRPr="1CA79B95" w:rsidR="76472F92">
        <w:rPr>
          <w:rFonts w:ascii="Times New Roman" w:hAnsi="Times New Roman" w:eastAsia="Times New Roman" w:cs="Times New Roman"/>
          <w:sz w:val="24"/>
          <w:szCs w:val="24"/>
        </w:rPr>
        <w:t>)</w:t>
      </w:r>
    </w:p>
    <w:p w:rsidRPr="00A5632A" w:rsidR="00F26D47" w:rsidP="1CA79B95" w:rsidRDefault="3FEE5DD3" w14:paraId="49439E3B" w14:textId="1D309C34">
      <w:pPr>
        <w:pStyle w:val="ListParagraph"/>
        <w:ind w:left="2880"/>
        <w:rPr>
          <w:rFonts w:ascii="Times New Roman" w:hAnsi="Times New Roman" w:eastAsia="Times New Roman" w:cs="Times New Roman"/>
          <w:sz w:val="24"/>
          <w:szCs w:val="24"/>
        </w:rPr>
      </w:pPr>
      <w:r w:rsidRPr="1CA79B95" w:rsidR="76472F92">
        <w:rPr>
          <w:rFonts w:ascii="Times New Roman" w:hAnsi="Times New Roman" w:eastAsia="Times New Roman" w:cs="Times New Roman"/>
          <w:sz w:val="24"/>
          <w:szCs w:val="24"/>
        </w:rPr>
        <w:t xml:space="preserve">Image1 </w:t>
      </w:r>
      <w:r w:rsidRPr="1CA79B95" w:rsidR="76472F92">
        <w:rPr>
          <w:rFonts w:ascii="Times New Roman" w:hAnsi="Times New Roman" w:eastAsia="Times New Roman" w:cs="Times New Roman"/>
          <w:sz w:val="24"/>
          <w:szCs w:val="24"/>
        </w:rPr>
        <w:t xml:space="preserve">=  </w:t>
      </w:r>
      <w:r w:rsidRPr="1CA79B95" w:rsidR="76472F92">
        <w:rPr>
          <w:rFonts w:ascii="Times New Roman" w:hAnsi="Times New Roman" w:eastAsia="Times New Roman" w:cs="Times New Roman"/>
          <w:sz w:val="24"/>
          <w:szCs w:val="24"/>
        </w:rPr>
        <w:t>np</w:t>
      </w:r>
      <w:r w:rsidRPr="1CA79B95" w:rsidR="76472F92">
        <w:rPr>
          <w:rFonts w:ascii="Times New Roman" w:hAnsi="Times New Roman" w:eastAsia="Times New Roman" w:cs="Times New Roman"/>
          <w:sz w:val="24"/>
          <w:szCs w:val="24"/>
        </w:rPr>
        <w:t>.array</w:t>
      </w:r>
      <w:r w:rsidRPr="1CA79B95" w:rsidR="76472F92">
        <w:rPr>
          <w:rFonts w:ascii="Times New Roman" w:hAnsi="Times New Roman" w:eastAsia="Times New Roman" w:cs="Times New Roman"/>
          <w:sz w:val="24"/>
          <w:szCs w:val="24"/>
        </w:rPr>
        <w:t>(</w:t>
      </w:r>
      <m:oMath>
        <m:sSub>
          <m:sSubPr>
            <m:ctrlPr>
              <w:ins w:author="Borda, Dishant Pareshbhai" w:date="2024-11-26T17:23:00Z" w16du:dateUtc="2024-11-26T23:23:00Z" w:id="86">
                <w:rPr>
                  <w:rFonts w:ascii="Cambria Math" w:hAnsi="Cambria Math" w:cs="Times New Roman"/>
                  <w:i/>
                  <w:sz w:val="24"/>
                  <w:szCs w:val="24"/>
                </w:rPr>
              </w:ins>
            </m:ctrlPr>
          </m:sSubPr>
          <m:e>
            <m:r>
              <w:ins w:author="Borda, Dishant Pareshbhai" w:date="2024-11-26T17:23:00Z" w16du:dateUtc="2024-11-26T23:23:00Z" w:id="87">
                <w:rPr>
                  <w:rFonts w:ascii="Cambria Math" w:hAnsi="Cambria Math" w:cs="Times New Roman"/>
                  <w:sz w:val="24"/>
                  <w:szCs w:val="24"/>
                </w:rPr>
                <m:t>I</m:t>
              </w:ins>
            </m:r>
          </m:e>
          <m:sub>
            <m:r>
              <w:ins w:author="Borda, Dishant Pareshbhai" w:date="2024-11-26T17:23:00Z" w16du:dateUtc="2024-11-26T23:23:00Z" w:id="88">
                <w:rPr>
                  <w:rFonts w:ascii="Cambria Math" w:hAnsi="Cambria Math" w:cs="Times New Roman"/>
                  <w:sz w:val="24"/>
                  <w:szCs w:val="24"/>
                </w:rPr>
                <m:t>2</m:t>
              </w:ins>
            </m:r>
          </m:sub>
        </m:sSub>
      </m:oMath>
      <w:r w:rsidRPr="1CA79B95" w:rsidR="76472F92">
        <w:rPr>
          <w:rFonts w:ascii="Times New Roman" w:hAnsi="Times New Roman" w:eastAsia="Times New Roman" w:cs="Times New Roman"/>
          <w:sz w:val="24"/>
          <w:szCs w:val="24"/>
        </w:rPr>
        <w:t>)</w:t>
      </w:r>
    </w:p>
    <w:p w:rsidRPr="00A5632A" w:rsidR="007415CC" w:rsidP="1CA79B95" w:rsidRDefault="3FEE5DD3" w14:paraId="41F4529F" w14:textId="77777777" w14:noSpellErr="1">
      <w:pPr>
        <w:pStyle w:val="ListParagraph"/>
        <w:numPr>
          <w:ilvl w:val="0"/>
          <w:numId w:val="63"/>
        </w:numPr>
        <w:rPr>
          <w:rFonts w:ascii="Times New Roman" w:hAnsi="Times New Roman" w:eastAsia="Times New Roman" w:cs="Times New Roman"/>
          <w:sz w:val="24"/>
          <w:szCs w:val="24"/>
        </w:rPr>
      </w:pPr>
      <w:r w:rsidRPr="1CA79B95" w:rsidR="76472F92">
        <w:rPr>
          <w:rFonts w:ascii="Times New Roman" w:hAnsi="Times New Roman" w:eastAsia="Times New Roman" w:cs="Times New Roman"/>
          <w:sz w:val="24"/>
          <w:szCs w:val="24"/>
        </w:rPr>
        <w:t xml:space="preserve">Compute the pixel -wise difference: </w:t>
      </w:r>
    </w:p>
    <w:p w:rsidRPr="00A5632A" w:rsidR="00F26D47" w:rsidP="1CA79B95" w:rsidRDefault="50CB262E" w14:paraId="01A943BC" w14:textId="4C5A3E3D" w14:noSpellErr="1">
      <w:pPr>
        <w:pStyle w:val="ListParagraph"/>
        <w:ind w:left="2880"/>
        <w:rPr>
          <w:rFonts w:ascii="Times New Roman" w:hAnsi="Times New Roman" w:eastAsia="Times New Roman" w:cs="Times New Roman"/>
          <w:sz w:val="24"/>
          <w:szCs w:val="24"/>
        </w:rPr>
      </w:pPr>
      <w:r w:rsidRPr="1CA79B95" w:rsidR="1B309E61">
        <w:rPr>
          <w:rFonts w:ascii="Times New Roman" w:hAnsi="Times New Roman" w:eastAsia="Times New Roman" w:cs="Times New Roman"/>
          <w:sz w:val="24"/>
          <w:szCs w:val="24"/>
        </w:rPr>
        <w:t xml:space="preserve">Difference = </w:t>
      </w:r>
      <w:r w:rsidRPr="1CA79B95" w:rsidR="76472F92">
        <w:rPr>
          <w:rFonts w:ascii="Times New Roman" w:hAnsi="Times New Roman" w:eastAsia="Times New Roman" w:cs="Times New Roman"/>
          <w:sz w:val="24"/>
          <w:szCs w:val="24"/>
        </w:rPr>
        <w:t>(Image1 – Image2)</w:t>
      </w:r>
    </w:p>
    <w:p w:rsidRPr="00A5632A" w:rsidR="007415CC" w:rsidP="1CA79B95" w:rsidRDefault="3FEE5DD3" w14:paraId="5F6FD21D" w14:textId="77777777" w14:noSpellErr="1">
      <w:pPr>
        <w:pStyle w:val="ListParagraph"/>
        <w:numPr>
          <w:ilvl w:val="0"/>
          <w:numId w:val="63"/>
        </w:numPr>
        <w:rPr>
          <w:rFonts w:ascii="Times New Roman" w:hAnsi="Times New Roman" w:eastAsia="Times New Roman" w:cs="Times New Roman"/>
          <w:sz w:val="24"/>
          <w:szCs w:val="24"/>
        </w:rPr>
      </w:pPr>
      <w:r w:rsidRPr="1CA79B95" w:rsidR="76472F92">
        <w:rPr>
          <w:rFonts w:ascii="Times New Roman" w:hAnsi="Times New Roman" w:eastAsia="Times New Roman" w:cs="Times New Roman"/>
          <w:sz w:val="24"/>
          <w:szCs w:val="24"/>
        </w:rPr>
        <w:t xml:space="preserve">Square the difference and calculate mean: </w:t>
      </w:r>
    </w:p>
    <w:p w:rsidRPr="00A5632A" w:rsidR="00F26D47" w:rsidP="1CA79B95" w:rsidRDefault="50CB262E" w14:paraId="03DB5068" w14:textId="1AA8F947" w14:noSpellErr="1">
      <w:pPr>
        <w:pStyle w:val="ListParagraph"/>
        <w:ind w:left="2880"/>
        <w:rPr>
          <w:rFonts w:ascii="Times New Roman" w:hAnsi="Times New Roman" w:eastAsia="Times New Roman" w:cs="Times New Roman"/>
          <w:sz w:val="24"/>
          <w:szCs w:val="24"/>
        </w:rPr>
      </w:pPr>
      <w:r w:rsidRPr="1CA79B95" w:rsidR="1B309E61">
        <w:rPr>
          <w:rFonts w:ascii="Times New Roman" w:hAnsi="Times New Roman" w:eastAsia="Times New Roman" w:cs="Times New Roman"/>
          <w:sz w:val="24"/>
          <w:szCs w:val="24"/>
        </w:rPr>
        <w:t xml:space="preserve">MSE = </w:t>
      </w:r>
      <m:oMath>
        <m:r>
          <w:ins w:author="Borda, Dishant Pareshbhai" w:date="2024-11-26T17:25:00Z" w16du:dateUtc="2024-11-26T23:25:00Z" w:id="89">
            <w:rPr>
              <w:rFonts w:ascii="Cambria Math" w:hAnsi="Cambria Math" w:cs="Times New Roman" w:eastAsiaTheme="minorEastAsia"/>
              <w:sz w:val="24"/>
              <w:szCs w:val="24"/>
            </w:rPr>
            <m:t>np.mean</m:t>
          </w:ins>
        </m:r>
        <m:d>
          <m:dPr>
            <m:ctrlPr>
              <w:ins w:author="Borda, Dishant Pareshbhai" w:date="2024-11-26T17:25:00Z" w16du:dateUtc="2024-11-26T23:25:00Z" w:id="90">
                <w:rPr>
                  <w:rFonts w:ascii="Cambria Math" w:hAnsi="Cambria Math" w:cs="Times New Roman" w:eastAsiaTheme="minorEastAsia"/>
                  <w:i/>
                  <w:sz w:val="24"/>
                  <w:szCs w:val="24"/>
                </w:rPr>
              </w:ins>
            </m:ctrlPr>
          </m:dPr>
          <m:e>
            <m:r>
              <w:ins w:author="Borda, Dishant Pareshbhai" w:date="2024-11-26T17:25:00Z" w16du:dateUtc="2024-11-26T23:25:00Z" w:id="91">
                <w:rPr>
                  <w:rFonts w:ascii="Cambria Math" w:hAnsi="Cambria Math" w:cs="Times New Roman" w:eastAsiaTheme="minorEastAsia"/>
                  <w:sz w:val="24"/>
                  <w:szCs w:val="24"/>
                </w:rPr>
                <m:t>differenc</m:t>
              </w:ins>
            </m:r>
            <m:sSup>
              <m:sSupPr>
                <m:ctrlPr>
                  <w:ins w:author="Borda, Dishant Pareshbhai" w:date="2024-11-26T17:25:00Z" w16du:dateUtc="2024-11-26T23:25:00Z" w:id="92">
                    <w:rPr>
                      <w:rFonts w:ascii="Cambria Math" w:hAnsi="Cambria Math" w:cs="Times New Roman" w:eastAsiaTheme="minorEastAsia"/>
                      <w:i/>
                      <w:sz w:val="24"/>
                      <w:szCs w:val="24"/>
                    </w:rPr>
                  </w:ins>
                </m:ctrlPr>
              </m:sSupPr>
              <m:e>
                <m:r>
                  <w:ins w:author="Borda, Dishant Pareshbhai" w:date="2024-11-26T17:25:00Z" w16du:dateUtc="2024-11-26T23:25:00Z" w:id="93">
                    <w:rPr>
                      <w:rFonts w:ascii="Cambria Math" w:hAnsi="Cambria Math" w:cs="Times New Roman" w:eastAsiaTheme="minorEastAsia"/>
                      <w:sz w:val="24"/>
                      <w:szCs w:val="24"/>
                    </w:rPr>
                    <m:t>e</m:t>
                  </w:ins>
                </m:r>
              </m:e>
              <m:sup>
                <m:r>
                  <w:ins w:author="Borda, Dishant Pareshbhai" w:date="2024-11-26T17:25:00Z" w16du:dateUtc="2024-11-26T23:25:00Z" w:id="94">
                    <w:rPr>
                      <w:rFonts w:ascii="Cambria Math" w:hAnsi="Cambria Math" w:cs="Times New Roman" w:eastAsiaTheme="minorEastAsia"/>
                      <w:sz w:val="24"/>
                      <w:szCs w:val="24"/>
                    </w:rPr>
                    <m:t>2</m:t>
                  </w:ins>
                </m:r>
              </m:sup>
            </m:sSup>
          </m:e>
        </m:d>
      </m:oMath>
    </w:p>
    <w:p w:rsidRPr="00A5632A" w:rsidR="00F26D47" w:rsidP="1CA79B95" w:rsidRDefault="00F26D47" w14:paraId="6614F897" w14:textId="77777777" w14:noSpellErr="1">
      <w:pPr>
        <w:pStyle w:val="ListParagraph"/>
        <w:ind w:left="2880"/>
        <w:rPr>
          <w:rFonts w:ascii="Times New Roman" w:hAnsi="Times New Roman" w:eastAsia="Times New Roman" w:cs="Times New Roman"/>
          <w:sz w:val="24"/>
          <w:szCs w:val="24"/>
          <w:rPrChange w:author="" w16du:dateUtc="2024-11-28T20:47:00Z" w:id="1067936934">
            <w:rPr>
              <w:rFonts w:ascii="Times New Roman" w:hAnsi="Times New Roman" w:cs="Times New Roman"/>
              <w:color w:val="156082" w:themeColor="accent1"/>
              <w:sz w:val="24"/>
              <w:szCs w:val="24"/>
            </w:rPr>
          </w:rPrChange>
        </w:rPr>
      </w:pPr>
    </w:p>
    <w:p w:rsidRPr="00A5632A" w:rsidR="000F2533" w:rsidP="1CA79B95" w:rsidRDefault="000F2533" w14:paraId="1F2D8B8A" w14:textId="77777777" w14:noSpellErr="1">
      <w:pPr>
        <w:pStyle w:val="ListParagraph"/>
        <w:ind w:left="1440"/>
        <w:rPr>
          <w:rFonts w:ascii="Times New Roman" w:hAnsi="Times New Roman" w:eastAsia="Times New Roman" w:cs="Times New Roman"/>
          <w:sz w:val="24"/>
          <w:szCs w:val="24"/>
          <w:rPrChange w:author="" w16du:dateUtc="2024-11-28T20:47:00Z" w:id="1057640602">
            <w:rPr>
              <w:rFonts w:ascii="Times New Roman" w:hAnsi="Times New Roman" w:cs="Times New Roman"/>
              <w:color w:val="156082" w:themeColor="accent1"/>
              <w:sz w:val="24"/>
              <w:szCs w:val="24"/>
            </w:rPr>
          </w:rPrChange>
        </w:rPr>
      </w:pPr>
    </w:p>
    <w:p w:rsidRPr="00A5632A" w:rsidR="000F2533" w:rsidP="1CA79B95" w:rsidRDefault="000F2533" w14:paraId="101A2304" w14:textId="77777777" w14:noSpellErr="1">
      <w:pPr>
        <w:pStyle w:val="ListParagraph"/>
        <w:ind w:left="1440"/>
        <w:rPr>
          <w:rFonts w:ascii="Times New Roman" w:hAnsi="Times New Roman" w:eastAsia="Times New Roman" w:cs="Times New Roman"/>
          <w:sz w:val="24"/>
          <w:szCs w:val="24"/>
          <w:rPrChange w:author="" w16du:dateUtc="2024-11-28T20:47:00Z" w:id="128195158">
            <w:rPr>
              <w:rFonts w:ascii="Times New Roman" w:hAnsi="Times New Roman" w:cs="Times New Roman"/>
              <w:color w:val="156082" w:themeColor="accent1"/>
              <w:sz w:val="24"/>
              <w:szCs w:val="24"/>
            </w:rPr>
          </w:rPrChange>
        </w:rPr>
      </w:pPr>
    </w:p>
    <w:p w:rsidRPr="00A5632A" w:rsidR="000F2533" w:rsidP="1CA79B95" w:rsidRDefault="000F2533" w14:paraId="4B670B5B" w14:textId="77777777" w14:noSpellErr="1">
      <w:pPr>
        <w:pStyle w:val="ListParagraph"/>
        <w:ind w:left="1440"/>
        <w:rPr>
          <w:rFonts w:ascii="Times New Roman" w:hAnsi="Times New Roman" w:eastAsia="Times New Roman" w:cs="Times New Roman"/>
          <w:sz w:val="24"/>
          <w:szCs w:val="24"/>
          <w:rPrChange w:author="" w16du:dateUtc="2024-11-28T20:47:00Z" w:id="1204884810">
            <w:rPr>
              <w:rFonts w:ascii="Times New Roman" w:hAnsi="Times New Roman" w:cs="Times New Roman"/>
              <w:color w:val="156082" w:themeColor="accent1"/>
              <w:sz w:val="24"/>
              <w:szCs w:val="24"/>
            </w:rPr>
          </w:rPrChange>
        </w:rPr>
      </w:pPr>
    </w:p>
    <w:p w:rsidRPr="00A5632A" w:rsidR="000F2533" w:rsidP="1CA79B95" w:rsidRDefault="000F2533" w14:paraId="7C04B907" w14:textId="77777777" w14:noSpellErr="1">
      <w:pPr>
        <w:pStyle w:val="ListParagraph"/>
        <w:ind w:left="1440"/>
        <w:rPr>
          <w:rFonts w:ascii="Times New Roman" w:hAnsi="Times New Roman" w:eastAsia="Times New Roman" w:cs="Times New Roman"/>
          <w:sz w:val="24"/>
          <w:szCs w:val="24"/>
        </w:rPr>
      </w:pPr>
    </w:p>
    <w:p w:rsidRPr="00A5632A" w:rsidR="00255140" w:rsidP="1CA79B95" w:rsidRDefault="00255140" w14:paraId="76D7DBDA" w14:textId="3ABEA5E2" w14:noSpellErr="1">
      <w:pPr>
        <w:pStyle w:val="ListParagraph"/>
        <w:numPr>
          <w:ilvl w:val="0"/>
          <w:numId w:val="39"/>
        </w:numPr>
        <w:rPr>
          <w:rFonts w:ascii="Times New Roman" w:hAnsi="Times New Roman" w:eastAsia="Times New Roman" w:cs="Times New Roman"/>
          <w:sz w:val="24"/>
          <w:szCs w:val="24"/>
        </w:rPr>
      </w:pPr>
      <w:r w:rsidRPr="1CA79B95" w:rsidR="09044F7A">
        <w:rPr>
          <w:rFonts w:ascii="Times New Roman" w:hAnsi="Times New Roman" w:eastAsia="Times New Roman" w:cs="Times New Roman"/>
          <w:sz w:val="24"/>
          <w:szCs w:val="24"/>
        </w:rPr>
        <w:t>MSE was calculated</w:t>
      </w:r>
      <w:r w:rsidRPr="1CA79B95" w:rsidR="3A1076ED">
        <w:rPr>
          <w:rFonts w:ascii="Times New Roman" w:hAnsi="Times New Roman" w:eastAsia="Times New Roman" w:cs="Times New Roman"/>
          <w:sz w:val="24"/>
          <w:szCs w:val="24"/>
        </w:rPr>
        <w:t xml:space="preserve"> to measure the level of distortion introduced into the host images after embedding text messages of varying sizes.</w:t>
      </w:r>
    </w:p>
    <w:p w:rsidRPr="00A5632A" w:rsidR="006F3064" w:rsidP="1CA79B95" w:rsidRDefault="00715513" w14:paraId="70A0E329" w14:textId="49FE6D4A" w14:noSpellErr="1">
      <w:pPr>
        <w:pStyle w:val="ListParagraph"/>
        <w:numPr>
          <w:ilvl w:val="0"/>
          <w:numId w:val="39"/>
        </w:numPr>
        <w:rPr>
          <w:rFonts w:ascii="Times New Roman" w:hAnsi="Times New Roman" w:eastAsia="Times New Roman" w:cs="Times New Roman"/>
          <w:sz w:val="24"/>
          <w:szCs w:val="24"/>
        </w:rPr>
      </w:pPr>
      <w:r w:rsidRPr="1CA79B95" w:rsidR="40E9A5CD">
        <w:rPr>
          <w:rFonts w:ascii="Times New Roman" w:hAnsi="Times New Roman" w:eastAsia="Times New Roman" w:cs="Times New Roman"/>
          <w:sz w:val="24"/>
          <w:szCs w:val="24"/>
        </w:rPr>
        <w:t>The results, visualized in the graph on the left, show that MSE increases linearly with the size of the embedded message. For smaller messages (up to 10 KB), the distortion is negligible, while larger messages (40–50 KB) cause visible increases in MSE.</w:t>
      </w:r>
    </w:p>
    <w:p w:rsidRPr="00A5632A" w:rsidR="06BBC8BE" w:rsidP="1CA79B95" w:rsidRDefault="4AEFE81D" w14:paraId="379DA5C2" w14:textId="1751389F" w14:noSpellErr="1">
      <w:pPr>
        <w:pStyle w:val="ListParagraph"/>
        <w:numPr>
          <w:ilvl w:val="0"/>
          <w:numId w:val="39"/>
        </w:numPr>
        <w:rPr>
          <w:rFonts w:ascii="Times New Roman" w:hAnsi="Times New Roman" w:eastAsia="Times New Roman" w:cs="Times New Roman"/>
          <w:sz w:val="24"/>
          <w:szCs w:val="24"/>
        </w:rPr>
      </w:pPr>
      <w:r w:rsidRPr="1CA79B95" w:rsidR="75FC4425">
        <w:rPr>
          <w:rFonts w:ascii="Times New Roman" w:hAnsi="Times New Roman" w:eastAsia="Times New Roman" w:cs="Times New Roman"/>
          <w:sz w:val="24"/>
          <w:szCs w:val="24"/>
        </w:rPr>
        <w:t>The comparison between </w:t>
      </w:r>
      <w:r w:rsidRPr="1CA79B95" w:rsidR="1612D7BD">
        <w:rPr>
          <w:rFonts w:ascii="Times New Roman" w:hAnsi="Times New Roman" w:eastAsia="Times New Roman" w:cs="Times New Roman"/>
          <w:sz w:val="24"/>
          <w:szCs w:val="24"/>
        </w:rPr>
        <w:t xml:space="preserve">Least Significant Bit </w:t>
      </w:r>
      <w:r w:rsidRPr="1CA79B95" w:rsidR="0D143EAE">
        <w:rPr>
          <w:rFonts w:ascii="Times New Roman" w:hAnsi="Times New Roman" w:eastAsia="Times New Roman" w:cs="Times New Roman"/>
          <w:sz w:val="24"/>
          <w:szCs w:val="24"/>
        </w:rPr>
        <w:t>encoding 2</w:t>
      </w:r>
      <w:r w:rsidRPr="1CA79B95" w:rsidR="64F50BE1">
        <w:rPr>
          <w:rFonts w:ascii="Times New Roman" w:hAnsi="Times New Roman" w:eastAsia="Times New Roman" w:cs="Times New Roman"/>
          <w:sz w:val="24"/>
          <w:szCs w:val="24"/>
        </w:rPr>
        <w:t xml:space="preserve"> Bit Encoding</w:t>
      </w:r>
      <w:r w:rsidRPr="1CA79B95" w:rsidR="75FC4425">
        <w:rPr>
          <w:rFonts w:ascii="Times New Roman" w:hAnsi="Times New Roman" w:eastAsia="Times New Roman" w:cs="Times New Roman"/>
          <w:sz w:val="24"/>
          <w:szCs w:val="24"/>
        </w:rPr>
        <w:t xml:space="preserve"> reveals that the former introduces less distortion for the same message size, </w:t>
      </w:r>
      <w:r w:rsidRPr="1CA79B95" w:rsidR="75FC4425">
        <w:rPr>
          <w:rFonts w:ascii="Times New Roman" w:hAnsi="Times New Roman" w:eastAsia="Times New Roman" w:cs="Times New Roman"/>
          <w:sz w:val="24"/>
          <w:szCs w:val="24"/>
        </w:rPr>
        <w:t>indicating</w:t>
      </w:r>
      <w:r w:rsidRPr="1CA79B95" w:rsidR="75FC4425">
        <w:rPr>
          <w:rFonts w:ascii="Times New Roman" w:hAnsi="Times New Roman" w:eastAsia="Times New Roman" w:cs="Times New Roman"/>
          <w:sz w:val="24"/>
          <w:szCs w:val="24"/>
        </w:rPr>
        <w:t xml:space="preserve"> better performance in preserving image quality.</w:t>
      </w:r>
    </w:p>
    <w:p w:rsidRPr="00A5632A" w:rsidR="00E90F59" w:rsidP="1CA79B95" w:rsidRDefault="00E90F59" w14:paraId="4D4CEF36" w14:textId="77777777" w14:noSpellErr="1">
      <w:pPr>
        <w:ind w:left="1800"/>
        <w:rPr>
          <w:rFonts w:ascii="Times New Roman" w:hAnsi="Times New Roman" w:eastAsia="Times New Roman" w:cs="Times New Roman"/>
          <w:sz w:val="24"/>
          <w:szCs w:val="24"/>
          <w:rPrChange w:author="" w16du:dateUtc="2024-11-28T20:47:00Z" w:id="1585963392">
            <w:rPr/>
          </w:rPrChange>
        </w:rPr>
      </w:pPr>
    </w:p>
    <w:p w:rsidRPr="00A5632A" w:rsidR="00C44A2B" w:rsidP="1CA79B95" w:rsidRDefault="112B3DB9" w14:paraId="279D2FE2" w14:textId="007B5508" w14:noSpellErr="1">
      <w:pPr>
        <w:pStyle w:val="ListParagraph"/>
        <w:numPr>
          <w:ilvl w:val="1"/>
          <w:numId w:val="27"/>
        </w:numPr>
        <w:rPr>
          <w:rFonts w:ascii="Times New Roman" w:hAnsi="Times New Roman" w:eastAsia="Times New Roman" w:cs="Times New Roman"/>
          <w:b w:val="1"/>
          <w:bCs w:val="1"/>
          <w:i w:val="1"/>
          <w:iCs w:val="1"/>
          <w:sz w:val="24"/>
          <w:szCs w:val="24"/>
          <w:rPrChange w:author="" w16du:dateUtc="2024-11-28T20:47:00Z" w:id="548815719">
            <w:rPr>
              <w:rFonts w:ascii="Times New Roman" w:hAnsi="Times New Roman" w:cs="Times New Roman"/>
              <w:b/>
              <w:bCs/>
              <w:i/>
              <w:iCs/>
              <w:color w:val="156082" w:themeColor="accent1"/>
              <w:sz w:val="24"/>
              <w:szCs w:val="24"/>
            </w:rPr>
          </w:rPrChange>
        </w:rPr>
      </w:pPr>
      <w:r w:rsidRPr="1CA79B95" w:rsidR="7B72F6BC">
        <w:rPr>
          <w:rFonts w:ascii="Times New Roman" w:hAnsi="Times New Roman" w:eastAsia="Times New Roman" w:cs="Times New Roman"/>
          <w:b w:val="1"/>
          <w:bCs w:val="1"/>
          <w:i w:val="1"/>
          <w:iCs w:val="1"/>
          <w:sz w:val="24"/>
          <w:szCs w:val="24"/>
        </w:rPr>
        <w:t>Peak Signal-to-Noise Ratio (PSNR)</w:t>
      </w:r>
    </w:p>
    <w:p w:rsidRPr="00FE38FD" w:rsidR="000F2533" w:rsidP="1CA79B95" w:rsidRDefault="000F2533" w14:paraId="42D386CF" w14:noSpellErr="1" w14:textId="7F7578D8">
      <w:pPr>
        <w:pStyle w:val="Normal"/>
        <w:ind w:left="1440"/>
        <w:rPr>
          <w:rFonts w:ascii="Times New Roman" w:hAnsi="Times New Roman" w:eastAsia="Times New Roman" w:cs="Times New Roman"/>
          <w:sz w:val="24"/>
          <w:szCs w:val="24"/>
          <w:rPrChange w:author="" w16du:dateUtc="2024-11-28T20:47:00Z" w:id="2063936064">
            <w:rPr/>
          </w:rPrChange>
        </w:rPr>
      </w:pPr>
    </w:p>
    <w:p w:rsidRPr="00A5632A" w:rsidR="00E90F59" w:rsidP="1CA79B95" w:rsidRDefault="00395483" w14:paraId="3F36853B" w14:textId="3005945E">
      <w:pPr>
        <w:pStyle w:val="ListParagraph"/>
        <w:numPr>
          <w:ilvl w:val="0"/>
          <w:numId w:val="40"/>
        </w:numPr>
        <w:rPr>
          <w:rFonts w:ascii="Times New Roman" w:hAnsi="Times New Roman" w:eastAsia="Times New Roman" w:cs="Times New Roman"/>
          <w:sz w:val="24"/>
          <w:szCs w:val="24"/>
        </w:rPr>
      </w:pPr>
      <w:r w:rsidRPr="1CA79B95" w:rsidR="0AA0548B">
        <w:rPr>
          <w:rFonts w:ascii="Times New Roman" w:hAnsi="Times New Roman" w:eastAsia="Times New Roman" w:cs="Times New Roman"/>
          <w:sz w:val="24"/>
          <w:szCs w:val="24"/>
        </w:rPr>
        <w:t xml:space="preserve">PSNR was calculated to assess the perceptual quality of </w:t>
      </w:r>
      <w:r w:rsidRPr="1CA79B95" w:rsidR="0AA0548B">
        <w:rPr>
          <w:rFonts w:ascii="Times New Roman" w:hAnsi="Times New Roman" w:eastAsia="Times New Roman" w:cs="Times New Roman"/>
          <w:sz w:val="24"/>
          <w:szCs w:val="24"/>
        </w:rPr>
        <w:t>steganographed</w:t>
      </w:r>
      <w:r w:rsidRPr="1CA79B95" w:rsidR="0AA0548B">
        <w:rPr>
          <w:rFonts w:ascii="Times New Roman" w:hAnsi="Times New Roman" w:eastAsia="Times New Roman" w:cs="Times New Roman"/>
          <w:sz w:val="24"/>
          <w:szCs w:val="24"/>
        </w:rPr>
        <w:t xml:space="preserve"> images. Higher PSNR values </w:t>
      </w:r>
      <w:r w:rsidRPr="1CA79B95" w:rsidR="0AA0548B">
        <w:rPr>
          <w:rFonts w:ascii="Times New Roman" w:hAnsi="Times New Roman" w:eastAsia="Times New Roman" w:cs="Times New Roman"/>
          <w:sz w:val="24"/>
          <w:szCs w:val="24"/>
        </w:rPr>
        <w:t>indicate</w:t>
      </w:r>
      <w:r w:rsidRPr="1CA79B95" w:rsidR="0AA0548B">
        <w:rPr>
          <w:rFonts w:ascii="Times New Roman" w:hAnsi="Times New Roman" w:eastAsia="Times New Roman" w:cs="Times New Roman"/>
          <w:sz w:val="24"/>
          <w:szCs w:val="24"/>
        </w:rPr>
        <w:t xml:space="preserve"> less perceptible distortion.</w:t>
      </w:r>
    </w:p>
    <w:p w:rsidRPr="00A5632A" w:rsidR="00395483" w:rsidP="1CA79B95" w:rsidRDefault="00395483" w14:paraId="2D8DBF8E" w14:textId="68E0CD33" w14:noSpellErr="1">
      <w:pPr>
        <w:pStyle w:val="ListParagraph"/>
        <w:numPr>
          <w:ilvl w:val="0"/>
          <w:numId w:val="40"/>
        </w:numPr>
        <w:rPr>
          <w:rFonts w:ascii="Times New Roman" w:hAnsi="Times New Roman" w:eastAsia="Times New Roman" w:cs="Times New Roman"/>
          <w:sz w:val="24"/>
          <w:szCs w:val="24"/>
        </w:rPr>
      </w:pPr>
      <w:r w:rsidRPr="1CA79B95" w:rsidR="0AA0548B">
        <w:rPr>
          <w:rFonts w:ascii="Times New Roman" w:hAnsi="Times New Roman" w:eastAsia="Times New Roman" w:cs="Times New Roman"/>
          <w:sz w:val="24"/>
          <w:szCs w:val="24"/>
        </w:rPr>
        <w:t xml:space="preserve">The graph on the right shows that PSNR decreases with increasing message size. However, for most message sizes, PSNR </w:t>
      </w:r>
      <w:r w:rsidRPr="1CA79B95" w:rsidR="0AA0548B">
        <w:rPr>
          <w:rFonts w:ascii="Times New Roman" w:hAnsi="Times New Roman" w:eastAsia="Times New Roman" w:cs="Times New Roman"/>
          <w:sz w:val="24"/>
          <w:szCs w:val="24"/>
        </w:rPr>
        <w:t>remains</w:t>
      </w:r>
      <w:r w:rsidRPr="1CA79B95" w:rsidR="0AA0548B">
        <w:rPr>
          <w:rFonts w:ascii="Times New Roman" w:hAnsi="Times New Roman" w:eastAsia="Times New Roman" w:cs="Times New Roman"/>
          <w:sz w:val="24"/>
          <w:szCs w:val="24"/>
        </w:rPr>
        <w:t xml:space="preserve"> above 50 dB, ensuring that the changes are imperceptible to the human eye.</w:t>
      </w:r>
    </w:p>
    <w:p w:rsidRPr="00A5632A" w:rsidR="00395483" w:rsidP="1CA79B95" w:rsidRDefault="6664F233" w14:paraId="5C393CAD" w14:textId="677D45B5" w14:noSpellErr="1">
      <w:pPr>
        <w:pStyle w:val="ListParagraph"/>
        <w:numPr>
          <w:ilvl w:val="0"/>
          <w:numId w:val="40"/>
        </w:numPr>
        <w:rPr>
          <w:rFonts w:ascii="Times New Roman" w:hAnsi="Times New Roman" w:eastAsia="Times New Roman" w:cs="Times New Roman"/>
          <w:sz w:val="24"/>
          <w:szCs w:val="24"/>
        </w:rPr>
      </w:pPr>
      <w:r w:rsidRPr="1CA79B95" w:rsidR="48501AB4">
        <w:rPr>
          <w:rFonts w:ascii="Times New Roman" w:hAnsi="Times New Roman" w:eastAsia="Times New Roman" w:cs="Times New Roman"/>
          <w:sz w:val="24"/>
          <w:szCs w:val="24"/>
        </w:rPr>
        <w:t>Similar to</w:t>
      </w:r>
      <w:r w:rsidRPr="1CA79B95" w:rsidR="48501AB4">
        <w:rPr>
          <w:rFonts w:ascii="Times New Roman" w:hAnsi="Times New Roman" w:eastAsia="Times New Roman" w:cs="Times New Roman"/>
          <w:sz w:val="24"/>
          <w:szCs w:val="24"/>
        </w:rPr>
        <w:t xml:space="preserve"> MSE, </w:t>
      </w:r>
      <w:r w:rsidRPr="1CA79B95" w:rsidR="1F42A67E">
        <w:rPr>
          <w:rFonts w:ascii="Times New Roman" w:hAnsi="Times New Roman" w:eastAsia="Times New Roman" w:cs="Times New Roman"/>
          <w:sz w:val="24"/>
          <w:szCs w:val="24"/>
        </w:rPr>
        <w:t xml:space="preserve">LSB </w:t>
      </w:r>
      <w:r w:rsidRPr="1CA79B95" w:rsidR="48501AB4">
        <w:rPr>
          <w:rFonts w:ascii="Times New Roman" w:hAnsi="Times New Roman" w:eastAsia="Times New Roman" w:cs="Times New Roman"/>
          <w:sz w:val="24"/>
          <w:szCs w:val="24"/>
        </w:rPr>
        <w:t>outperforms </w:t>
      </w:r>
      <w:r w:rsidRPr="1CA79B95" w:rsidR="5C4F9D49">
        <w:rPr>
          <w:rFonts w:ascii="Times New Roman" w:hAnsi="Times New Roman" w:eastAsia="Times New Roman" w:cs="Times New Roman"/>
          <w:sz w:val="24"/>
          <w:szCs w:val="24"/>
        </w:rPr>
        <w:t xml:space="preserve">2 Bit Encoding </w:t>
      </w:r>
      <w:r w:rsidRPr="1CA79B95" w:rsidR="48501AB4">
        <w:rPr>
          <w:rFonts w:ascii="Times New Roman" w:hAnsi="Times New Roman" w:eastAsia="Times New Roman" w:cs="Times New Roman"/>
          <w:sz w:val="24"/>
          <w:szCs w:val="24"/>
        </w:rPr>
        <w:t xml:space="preserve">in </w:t>
      </w:r>
      <w:r w:rsidRPr="1CA79B95" w:rsidR="48501AB4">
        <w:rPr>
          <w:rFonts w:ascii="Times New Roman" w:hAnsi="Times New Roman" w:eastAsia="Times New Roman" w:cs="Times New Roman"/>
          <w:sz w:val="24"/>
          <w:szCs w:val="24"/>
        </w:rPr>
        <w:t>maintaining</w:t>
      </w:r>
      <w:r w:rsidRPr="1CA79B95" w:rsidR="48501AB4">
        <w:rPr>
          <w:rFonts w:ascii="Times New Roman" w:hAnsi="Times New Roman" w:eastAsia="Times New Roman" w:cs="Times New Roman"/>
          <w:sz w:val="24"/>
          <w:szCs w:val="24"/>
        </w:rPr>
        <w:t xml:space="preserve"> higher PSNR values, especially for larger messages.</w:t>
      </w:r>
    </w:p>
    <w:p w:rsidRPr="00A5632A" w:rsidR="003A55C6" w:rsidP="1CA79B95" w:rsidRDefault="003A55C6" w14:paraId="079DF008" w14:textId="77777777" w14:noSpellErr="1">
      <w:pPr>
        <w:ind w:left="1800"/>
        <w:rPr>
          <w:rFonts w:ascii="Times New Roman" w:hAnsi="Times New Roman" w:eastAsia="Times New Roman" w:cs="Times New Roman"/>
          <w:sz w:val="24"/>
          <w:szCs w:val="24"/>
        </w:rPr>
      </w:pPr>
    </w:p>
    <w:p w:rsidRPr="00A5632A" w:rsidR="003A55C6" w:rsidP="1CA79B95" w:rsidRDefault="7DEC1BFE" w14:paraId="38AF60F1" w14:textId="0A0C6D0E" w14:noSpellErr="1">
      <w:pPr>
        <w:pStyle w:val="ListParagraph"/>
        <w:numPr>
          <w:ilvl w:val="1"/>
          <w:numId w:val="27"/>
        </w:numPr>
        <w:rPr>
          <w:rFonts w:ascii="Times New Roman" w:hAnsi="Times New Roman" w:eastAsia="Times New Roman" w:cs="Times New Roman"/>
          <w:b w:val="1"/>
          <w:bCs w:val="1"/>
          <w:i w:val="1"/>
          <w:iCs w:val="1"/>
          <w:sz w:val="24"/>
          <w:szCs w:val="24"/>
          <w:rPrChange w:author="" w16du:dateUtc="2024-11-28T20:47:00Z" w:id="1699625991">
            <w:rPr>
              <w:rFonts w:ascii="Times New Roman" w:hAnsi="Times New Roman" w:cs="Times New Roman"/>
              <w:b/>
              <w:bCs/>
              <w:i/>
              <w:iCs/>
              <w:color w:val="156082" w:themeColor="accent1"/>
              <w:sz w:val="24"/>
              <w:szCs w:val="24"/>
            </w:rPr>
          </w:rPrChange>
        </w:rPr>
      </w:pPr>
      <w:r w:rsidRPr="1CA79B95" w:rsidR="0117B013">
        <w:rPr>
          <w:rFonts w:ascii="Times New Roman" w:hAnsi="Times New Roman" w:eastAsia="Times New Roman" w:cs="Times New Roman"/>
          <w:b w:val="1"/>
          <w:bCs w:val="1"/>
          <w:i w:val="1"/>
          <w:iCs w:val="1"/>
          <w:sz w:val="24"/>
          <w:szCs w:val="24"/>
        </w:rPr>
        <w:t>Image Format Support</w:t>
      </w:r>
    </w:p>
    <w:p w:rsidRPr="00A5632A" w:rsidR="00E20219" w:rsidP="1CA79B95" w:rsidRDefault="009F0FB0" w14:paraId="7CF24812" w14:textId="05088814" w14:noSpellErr="1">
      <w:pPr>
        <w:pStyle w:val="ListParagraph"/>
        <w:numPr>
          <w:ilvl w:val="0"/>
          <w:numId w:val="42"/>
        </w:numPr>
        <w:rPr>
          <w:rFonts w:ascii="Times New Roman" w:hAnsi="Times New Roman" w:eastAsia="Times New Roman" w:cs="Times New Roman"/>
          <w:sz w:val="24"/>
          <w:szCs w:val="24"/>
        </w:rPr>
      </w:pPr>
      <w:r w:rsidRPr="1CA79B95" w:rsidR="20FE2D97">
        <w:rPr>
          <w:rFonts w:ascii="Times New Roman" w:hAnsi="Times New Roman" w:eastAsia="Times New Roman" w:cs="Times New Roman"/>
          <w:sz w:val="24"/>
          <w:szCs w:val="24"/>
        </w:rPr>
        <w:t xml:space="preserve">The application supports JPEG, BMP (Bitmap), and PNG image formats, ensuring compatibility </w:t>
      </w:r>
      <w:r w:rsidRPr="1CA79B95" w:rsidR="19AD1E69">
        <w:rPr>
          <w:rFonts w:ascii="Times New Roman" w:hAnsi="Times New Roman" w:eastAsia="Times New Roman" w:cs="Times New Roman"/>
          <w:sz w:val="24"/>
          <w:szCs w:val="24"/>
        </w:rPr>
        <w:t>with commonly used file types.</w:t>
      </w:r>
    </w:p>
    <w:p w:rsidRPr="00A5632A" w:rsidR="00D0260C" w:rsidP="1CA79B95" w:rsidRDefault="00D0260C" w14:paraId="202A4187" w14:textId="385E3A05" w14:noSpellErr="1">
      <w:pPr>
        <w:pStyle w:val="ListParagraph"/>
        <w:numPr>
          <w:ilvl w:val="0"/>
          <w:numId w:val="42"/>
        </w:numPr>
        <w:rPr>
          <w:rFonts w:ascii="Times New Roman" w:hAnsi="Times New Roman" w:eastAsia="Times New Roman" w:cs="Times New Roman"/>
          <w:sz w:val="24"/>
          <w:szCs w:val="24"/>
        </w:rPr>
      </w:pPr>
      <w:r w:rsidRPr="1CA79B95" w:rsidR="19AD1E69">
        <w:rPr>
          <w:rFonts w:ascii="Times New Roman" w:hAnsi="Times New Roman" w:eastAsia="Times New Roman" w:cs="Times New Roman"/>
          <w:sz w:val="24"/>
          <w:szCs w:val="24"/>
        </w:rPr>
        <w:t xml:space="preserve">Success rate for embedding and extracting messages </w:t>
      </w:r>
      <w:r w:rsidRPr="1CA79B95" w:rsidR="19AD1E69">
        <w:rPr>
          <w:rFonts w:ascii="Times New Roman" w:hAnsi="Times New Roman" w:eastAsia="Times New Roman" w:cs="Times New Roman"/>
          <w:sz w:val="24"/>
          <w:szCs w:val="24"/>
        </w:rPr>
        <w:t>were</w:t>
      </w:r>
      <w:r w:rsidRPr="1CA79B95" w:rsidR="19AD1E69">
        <w:rPr>
          <w:rFonts w:ascii="Times New Roman" w:hAnsi="Times New Roman" w:eastAsia="Times New Roman" w:cs="Times New Roman"/>
          <w:sz w:val="24"/>
          <w:szCs w:val="24"/>
        </w:rPr>
        <w:t xml:space="preserve"> 100% across all tested formats </w:t>
      </w:r>
      <w:r w:rsidRPr="1CA79B95" w:rsidR="19AD1E69">
        <w:rPr>
          <w:rFonts w:ascii="Times New Roman" w:hAnsi="Times New Roman" w:eastAsia="Times New Roman" w:cs="Times New Roman"/>
          <w:sz w:val="24"/>
          <w:szCs w:val="24"/>
        </w:rPr>
        <w:t>demonstrating</w:t>
      </w:r>
      <w:r w:rsidRPr="1CA79B95" w:rsidR="19AD1E69">
        <w:rPr>
          <w:rFonts w:ascii="Times New Roman" w:hAnsi="Times New Roman" w:eastAsia="Times New Roman" w:cs="Times New Roman"/>
          <w:sz w:val="24"/>
          <w:szCs w:val="24"/>
        </w:rPr>
        <w:t xml:space="preserve"> the robustness of the application.</w:t>
      </w:r>
    </w:p>
    <w:p w:rsidRPr="00A5632A" w:rsidR="007A0116" w:rsidP="1CA79B95" w:rsidRDefault="79ADE895" w14:paraId="504B49BD" w14:textId="77777777" w14:noSpellErr="1">
      <w:pPr>
        <w:pStyle w:val="ListParagraph"/>
        <w:numPr>
          <w:ilvl w:val="0"/>
          <w:numId w:val="10"/>
        </w:numPr>
        <w:shd w:val="clear" w:color="auto" w:fill="FFFFFF" w:themeFill="background1"/>
        <w:spacing w:after="0"/>
        <w:rPr>
          <w:rFonts w:ascii="Times New Roman" w:hAnsi="Times New Roman" w:eastAsia="Times New Roman" w:cs="Times New Roman"/>
          <w:sz w:val="24"/>
          <w:szCs w:val="24"/>
          <w:rPrChange w:author="" w16du:dateUtc="2024-11-28T20:47:00Z" w:id="1946465427">
            <w:rPr/>
          </w:rPrChange>
        </w:rPr>
      </w:pPr>
      <w:r w:rsidRPr="1CA79B95" w:rsidR="26D89F3D">
        <w:rPr>
          <w:rFonts w:ascii="Times New Roman" w:hAnsi="Times New Roman" w:eastAsia="Times New Roman" w:cs="Times New Roman"/>
          <w:sz w:val="24"/>
          <w:szCs w:val="24"/>
        </w:rPr>
        <w:t>Encryption and Decryption of Data in the Image</w:t>
      </w:r>
    </w:p>
    <w:p w:rsidRPr="00A5632A" w:rsidR="00D0260C" w:rsidP="1CA79B95" w:rsidRDefault="00636C07" w14:paraId="3F907FE8" w14:textId="3E228487" w14:noSpellErr="1">
      <w:pPr>
        <w:pStyle w:val="ListParagraph"/>
        <w:numPr>
          <w:ilvl w:val="0"/>
          <w:numId w:val="42"/>
        </w:numPr>
        <w:rPr>
          <w:rFonts w:ascii="Times New Roman" w:hAnsi="Times New Roman" w:eastAsia="Times New Roman" w:cs="Times New Roman"/>
          <w:sz w:val="24"/>
          <w:szCs w:val="24"/>
        </w:rPr>
      </w:pPr>
      <w:r w:rsidRPr="1CA79B95" w:rsidR="34846C1C">
        <w:rPr>
          <w:rFonts w:ascii="Times New Roman" w:hAnsi="Times New Roman" w:eastAsia="Times New Roman" w:cs="Times New Roman"/>
          <w:sz w:val="24"/>
          <w:szCs w:val="24"/>
        </w:rPr>
        <w:t>Observation</w:t>
      </w:r>
    </w:p>
    <w:p w:rsidRPr="00A5632A" w:rsidR="004F2BA3" w:rsidP="1CA79B95" w:rsidRDefault="04C36800" w14:paraId="69049CF6" w14:textId="07EC77E5" w14:noSpellErr="1">
      <w:pPr>
        <w:pStyle w:val="ListParagraph"/>
        <w:numPr>
          <w:ilvl w:val="1"/>
          <w:numId w:val="42"/>
        </w:numPr>
        <w:rPr>
          <w:rFonts w:ascii="Times New Roman" w:hAnsi="Times New Roman" w:eastAsia="Times New Roman" w:cs="Times New Roman"/>
          <w:sz w:val="24"/>
          <w:szCs w:val="24"/>
          <w:rPrChange w:author="" w16du:dateUtc="2024-11-28T20:47:00Z" w:id="1386703102">
            <w:rPr/>
          </w:rPrChange>
        </w:rPr>
      </w:pPr>
      <w:r w:rsidRPr="1CA79B95" w:rsidR="17610EA9">
        <w:rPr>
          <w:rFonts w:ascii="Times New Roman" w:hAnsi="Times New Roman" w:eastAsia="Times New Roman" w:cs="Times New Roman"/>
          <w:sz w:val="24"/>
          <w:szCs w:val="24"/>
        </w:rPr>
        <w:t xml:space="preserve">BMP: </w:t>
      </w:r>
      <w:r w:rsidRPr="1CA79B95" w:rsidR="7B71F05A">
        <w:rPr>
          <w:rFonts w:ascii="Times New Roman" w:hAnsi="Times New Roman" w:eastAsia="Times New Roman" w:cs="Times New Roman"/>
          <w:sz w:val="24"/>
          <w:szCs w:val="24"/>
        </w:rPr>
        <w:t xml:space="preserve">Being uncompressed, provided excellent performance for embedding and extracting messages. The large file size allowed for </w:t>
      </w:r>
      <w:r w:rsidRPr="1CA79B95" w:rsidR="7B71F05A">
        <w:rPr>
          <w:rFonts w:ascii="Times New Roman" w:hAnsi="Times New Roman" w:eastAsia="Times New Roman" w:cs="Times New Roman"/>
          <w:sz w:val="24"/>
          <w:szCs w:val="24"/>
        </w:rPr>
        <w:t>accurate</w:t>
      </w:r>
      <w:r w:rsidRPr="1CA79B95" w:rsidR="7B71F05A">
        <w:rPr>
          <w:rFonts w:ascii="Times New Roman" w:hAnsi="Times New Roman" w:eastAsia="Times New Roman" w:cs="Times New Roman"/>
          <w:sz w:val="24"/>
          <w:szCs w:val="24"/>
        </w:rPr>
        <w:t xml:space="preserve"> and lossless message embedding without quality degradation.</w:t>
      </w:r>
    </w:p>
    <w:p w:rsidRPr="00A5632A" w:rsidR="004F2BA3" w:rsidP="1CA79B95" w:rsidRDefault="04C36800" w14:paraId="6196C9A7" w14:textId="015F51BB" w14:noSpellErr="1">
      <w:pPr>
        <w:pStyle w:val="ListParagraph"/>
        <w:numPr>
          <w:ilvl w:val="1"/>
          <w:numId w:val="42"/>
        </w:numPr>
        <w:rPr>
          <w:rFonts w:ascii="Times New Roman" w:hAnsi="Times New Roman" w:eastAsia="Times New Roman" w:cs="Times New Roman"/>
          <w:sz w:val="24"/>
          <w:szCs w:val="24"/>
          <w:rPrChange w:author="" w16du:dateUtc="2024-11-28T20:47:00Z" w:id="1501413914">
            <w:rPr/>
          </w:rPrChange>
        </w:rPr>
      </w:pPr>
      <w:r w:rsidRPr="1CA79B95" w:rsidR="17610EA9">
        <w:rPr>
          <w:rFonts w:ascii="Times New Roman" w:hAnsi="Times New Roman" w:eastAsia="Times New Roman" w:cs="Times New Roman"/>
          <w:sz w:val="24"/>
          <w:szCs w:val="24"/>
        </w:rPr>
        <w:t>PNG:</w:t>
      </w:r>
      <w:r w:rsidRPr="1CA79B95" w:rsidR="54102D38">
        <w:rPr>
          <w:rFonts w:ascii="Times New Roman" w:hAnsi="Times New Roman" w:eastAsia="Times New Roman" w:cs="Times New Roman"/>
          <w:sz w:val="24"/>
          <w:szCs w:val="24"/>
        </w:rPr>
        <w:t xml:space="preserve"> </w:t>
      </w:r>
      <w:r w:rsidRPr="1CA79B95" w:rsidR="3530C988">
        <w:rPr>
          <w:rFonts w:ascii="Times New Roman" w:hAnsi="Times New Roman" w:eastAsia="Times New Roman" w:cs="Times New Roman"/>
          <w:sz w:val="24"/>
          <w:szCs w:val="24"/>
        </w:rPr>
        <w:t xml:space="preserve">Which </w:t>
      </w:r>
      <w:r w:rsidRPr="1CA79B95" w:rsidR="3530C988">
        <w:rPr>
          <w:rFonts w:ascii="Times New Roman" w:hAnsi="Times New Roman" w:eastAsia="Times New Roman" w:cs="Times New Roman"/>
          <w:sz w:val="24"/>
          <w:szCs w:val="24"/>
        </w:rPr>
        <w:t>use</w:t>
      </w:r>
      <w:r w:rsidRPr="1CA79B95" w:rsidR="3530C988">
        <w:rPr>
          <w:rFonts w:ascii="Times New Roman" w:hAnsi="Times New Roman" w:eastAsia="Times New Roman" w:cs="Times New Roman"/>
          <w:sz w:val="24"/>
          <w:szCs w:val="24"/>
        </w:rPr>
        <w:t xml:space="preserve"> lossless compression, performed flawlessly in preserving the embedded messages. No noticeable changes in the image quality were </w:t>
      </w:r>
      <w:r w:rsidRPr="1CA79B95" w:rsidR="3530C988">
        <w:rPr>
          <w:rFonts w:ascii="Times New Roman" w:hAnsi="Times New Roman" w:eastAsia="Times New Roman" w:cs="Times New Roman"/>
          <w:sz w:val="24"/>
          <w:szCs w:val="24"/>
        </w:rPr>
        <w:t>observed</w:t>
      </w:r>
      <w:r w:rsidRPr="1CA79B95" w:rsidR="3530C988">
        <w:rPr>
          <w:rFonts w:ascii="Times New Roman" w:hAnsi="Times New Roman" w:eastAsia="Times New Roman" w:cs="Times New Roman"/>
          <w:sz w:val="24"/>
          <w:szCs w:val="24"/>
        </w:rPr>
        <w:t>, ensuring message integrity.</w:t>
      </w:r>
    </w:p>
    <w:p w:rsidRPr="00A5632A" w:rsidR="004F2BA3" w:rsidP="1CA79B95" w:rsidRDefault="04C36800" w14:paraId="402A6EEF" w14:textId="2B065D54" w14:noSpellErr="1">
      <w:pPr>
        <w:pStyle w:val="ListParagraph"/>
        <w:numPr>
          <w:ilvl w:val="1"/>
          <w:numId w:val="42"/>
        </w:numPr>
        <w:rPr>
          <w:rFonts w:ascii="Times New Roman" w:hAnsi="Times New Roman" w:eastAsia="Times New Roman" w:cs="Times New Roman"/>
          <w:sz w:val="24"/>
          <w:szCs w:val="24"/>
          <w:rPrChange w:author="" w16du:dateUtc="2024-11-28T20:47:00Z" w:id="780619525">
            <w:rPr/>
          </w:rPrChange>
        </w:rPr>
      </w:pPr>
      <w:r w:rsidRPr="1CA79B95" w:rsidR="17610EA9">
        <w:rPr>
          <w:rFonts w:ascii="Times New Roman" w:hAnsi="Times New Roman" w:eastAsia="Times New Roman" w:cs="Times New Roman"/>
          <w:sz w:val="24"/>
          <w:szCs w:val="24"/>
        </w:rPr>
        <w:t>JPEG:</w:t>
      </w:r>
      <w:r w:rsidRPr="1CA79B95" w:rsidR="0423284B">
        <w:rPr>
          <w:rFonts w:ascii="Times New Roman" w:hAnsi="Times New Roman" w:eastAsia="Times New Roman" w:cs="Times New Roman"/>
          <w:sz w:val="24"/>
          <w:szCs w:val="24"/>
        </w:rPr>
        <w:t xml:space="preserve"> </w:t>
      </w:r>
      <w:r w:rsidRPr="1CA79B95" w:rsidR="77087462">
        <w:rPr>
          <w:rFonts w:ascii="Times New Roman" w:hAnsi="Times New Roman" w:eastAsia="Times New Roman" w:cs="Times New Roman"/>
          <w:sz w:val="24"/>
          <w:szCs w:val="24"/>
        </w:rPr>
        <w:t xml:space="preserve">Despite being a lossy format, JPEG images performed effectively during both embedding and extraction. The algorithm managed to </w:t>
      </w:r>
      <w:r w:rsidRPr="1CA79B95" w:rsidR="77087462">
        <w:rPr>
          <w:rFonts w:ascii="Times New Roman" w:hAnsi="Times New Roman" w:eastAsia="Times New Roman" w:cs="Times New Roman"/>
          <w:sz w:val="24"/>
          <w:szCs w:val="24"/>
        </w:rPr>
        <w:t>maintain</w:t>
      </w:r>
      <w:r w:rsidRPr="1CA79B95" w:rsidR="77087462">
        <w:rPr>
          <w:rFonts w:ascii="Times New Roman" w:hAnsi="Times New Roman" w:eastAsia="Times New Roman" w:cs="Times New Roman"/>
          <w:sz w:val="24"/>
          <w:szCs w:val="24"/>
        </w:rPr>
        <w:t xml:space="preserve"> message integrity, </w:t>
      </w:r>
      <w:r w:rsidRPr="1CA79B95" w:rsidR="77087462">
        <w:rPr>
          <w:rFonts w:ascii="Times New Roman" w:hAnsi="Times New Roman" w:eastAsia="Times New Roman" w:cs="Times New Roman"/>
          <w:sz w:val="24"/>
          <w:szCs w:val="24"/>
        </w:rPr>
        <w:t>demonstrating</w:t>
      </w:r>
      <w:r w:rsidRPr="1CA79B95" w:rsidR="77087462">
        <w:rPr>
          <w:rFonts w:ascii="Times New Roman" w:hAnsi="Times New Roman" w:eastAsia="Times New Roman" w:cs="Times New Roman"/>
          <w:sz w:val="24"/>
          <w:szCs w:val="24"/>
        </w:rPr>
        <w:t xml:space="preserve"> robustness even</w:t>
      </w:r>
      <w:r w:rsidRPr="1CA79B95" w:rsidR="63511C75">
        <w:rPr>
          <w:rFonts w:ascii="Times New Roman" w:hAnsi="Times New Roman" w:eastAsia="Times New Roman" w:cs="Times New Roman"/>
          <w:sz w:val="24"/>
          <w:szCs w:val="24"/>
        </w:rPr>
        <w:t xml:space="preserve"> with compression.</w:t>
      </w:r>
    </w:p>
    <w:p w:rsidRPr="00A5632A" w:rsidR="004F2BA3" w:rsidP="1CA79B95" w:rsidRDefault="4BF9A87A" w14:paraId="4B7C624C" w14:textId="482904A7" w14:noSpellErr="1">
      <w:pPr>
        <w:pStyle w:val="ListParagraph"/>
        <w:numPr>
          <w:ilvl w:val="1"/>
          <w:numId w:val="42"/>
        </w:numPr>
        <w:rPr>
          <w:rFonts w:ascii="Times New Roman" w:hAnsi="Times New Roman" w:eastAsia="Times New Roman" w:cs="Times New Roman"/>
          <w:sz w:val="24"/>
          <w:szCs w:val="24"/>
          <w:rPrChange w:author="" w16du:dateUtc="2024-11-28T20:47:00Z" w:id="1717729660">
            <w:rPr/>
          </w:rPrChange>
        </w:rPr>
      </w:pPr>
      <w:r w:rsidRPr="1CA79B95" w:rsidR="373814F7">
        <w:rPr>
          <w:rFonts w:ascii="Times New Roman" w:hAnsi="Times New Roman" w:eastAsia="Times New Roman" w:cs="Times New Roman"/>
          <w:sz w:val="24"/>
          <w:szCs w:val="24"/>
        </w:rPr>
        <w:t xml:space="preserve">GIF: </w:t>
      </w:r>
      <w:r w:rsidRPr="1CA79B95" w:rsidR="71308677">
        <w:rPr>
          <w:rFonts w:ascii="Times New Roman" w:hAnsi="Times New Roman" w:eastAsia="Times New Roman" w:cs="Times New Roman"/>
          <w:sz w:val="24"/>
          <w:szCs w:val="24"/>
        </w:rPr>
        <w:t>Despite their limited color palette and compression method, successfully supported both embedding and extraction. This highlights the versatility of the application.</w:t>
      </w:r>
    </w:p>
    <w:p w:rsidRPr="00A5632A" w:rsidR="00F41005" w:rsidP="1CA79B95" w:rsidRDefault="4BF9A87A" w14:paraId="57578173" w14:textId="43484F03" w14:noSpellErr="1">
      <w:pPr>
        <w:pStyle w:val="ListParagraph"/>
        <w:numPr>
          <w:ilvl w:val="1"/>
          <w:numId w:val="42"/>
        </w:numPr>
        <w:rPr>
          <w:rFonts w:ascii="Times New Roman" w:hAnsi="Times New Roman" w:eastAsia="Times New Roman" w:cs="Times New Roman"/>
          <w:sz w:val="24"/>
          <w:szCs w:val="24"/>
        </w:rPr>
      </w:pPr>
      <w:r w:rsidRPr="1CA79B95" w:rsidR="373814F7">
        <w:rPr>
          <w:rFonts w:ascii="Times New Roman" w:hAnsi="Times New Roman" w:eastAsia="Times New Roman" w:cs="Times New Roman"/>
          <w:sz w:val="24"/>
          <w:szCs w:val="24"/>
        </w:rPr>
        <w:t>TIFF:</w:t>
      </w:r>
      <w:r w:rsidRPr="1CA79B95" w:rsidR="3BEDFDB7">
        <w:rPr>
          <w:rFonts w:ascii="Times New Roman" w:hAnsi="Times New Roman" w:eastAsia="Times New Roman" w:cs="Times New Roman"/>
          <w:sz w:val="24"/>
          <w:szCs w:val="24"/>
        </w:rPr>
        <w:t xml:space="preserve"> known for their high-quality data storage, delivered excellent results in message embedding and extraction. The format's flexibility and </w:t>
      </w:r>
      <w:r w:rsidRPr="1CA79B95" w:rsidR="3BEDFDB7">
        <w:rPr>
          <w:rFonts w:ascii="Times New Roman" w:hAnsi="Times New Roman" w:eastAsia="Times New Roman" w:cs="Times New Roman"/>
          <w:sz w:val="24"/>
          <w:szCs w:val="24"/>
        </w:rPr>
        <w:t>capacity</w:t>
      </w:r>
      <w:r w:rsidRPr="1CA79B95" w:rsidR="3BEDFDB7">
        <w:rPr>
          <w:rFonts w:ascii="Times New Roman" w:hAnsi="Times New Roman" w:eastAsia="Times New Roman" w:cs="Times New Roman"/>
          <w:sz w:val="24"/>
          <w:szCs w:val="24"/>
        </w:rPr>
        <w:t xml:space="preserve"> made it ideal for steganography.</w:t>
      </w:r>
    </w:p>
    <w:p w:rsidRPr="00A5632A" w:rsidR="00CE3EEC" w:rsidP="1CA79B95" w:rsidRDefault="00CE3EEC" w14:paraId="523BFEBD" w14:textId="77777777" w14:noSpellErr="1">
      <w:pPr>
        <w:ind w:left="2520"/>
        <w:rPr>
          <w:rFonts w:ascii="Times New Roman" w:hAnsi="Times New Roman" w:eastAsia="Times New Roman" w:cs="Times New Roman"/>
          <w:sz w:val="24"/>
          <w:szCs w:val="24"/>
          <w:rPrChange w:author="" w16du:dateUtc="2024-11-28T20:47:00Z" w:id="161594294">
            <w:rPr/>
          </w:rPrChange>
        </w:rPr>
      </w:pPr>
    </w:p>
    <w:p w:rsidRPr="00A5632A" w:rsidR="003A55C6" w:rsidP="1CA79B95" w:rsidRDefault="00CE3EEC" w14:paraId="52F96CA2" w14:textId="254AFF7A" w14:noSpellErr="1">
      <w:pPr>
        <w:pStyle w:val="ListParagraph"/>
        <w:numPr>
          <w:ilvl w:val="1"/>
          <w:numId w:val="27"/>
        </w:numPr>
        <w:rPr>
          <w:rFonts w:ascii="Times New Roman" w:hAnsi="Times New Roman" w:eastAsia="Times New Roman" w:cs="Times New Roman"/>
          <w:b w:val="1"/>
          <w:bCs w:val="1"/>
          <w:i w:val="1"/>
          <w:iCs w:val="1"/>
          <w:sz w:val="24"/>
          <w:szCs w:val="24"/>
          <w:rPrChange w:author="" w16du:dateUtc="2024-11-28T20:47:00Z" w:id="2071904408">
            <w:rPr>
              <w:rFonts w:ascii="Times New Roman" w:hAnsi="Times New Roman" w:cs="Times New Roman"/>
              <w:b/>
              <w:bCs/>
              <w:i/>
              <w:iCs/>
              <w:color w:val="156082" w:themeColor="accent1"/>
              <w:sz w:val="24"/>
              <w:szCs w:val="24"/>
            </w:rPr>
          </w:rPrChange>
        </w:rPr>
      </w:pPr>
      <w:r w:rsidRPr="1CA79B95" w:rsidR="1D21E013">
        <w:rPr>
          <w:rFonts w:ascii="Times New Roman" w:hAnsi="Times New Roman" w:eastAsia="Times New Roman" w:cs="Times New Roman"/>
          <w:b w:val="1"/>
          <w:bCs w:val="1"/>
          <w:i w:val="1"/>
          <w:iCs w:val="1"/>
          <w:sz w:val="24"/>
          <w:szCs w:val="24"/>
        </w:rPr>
        <w:t>Embedding Capacity</w:t>
      </w:r>
    </w:p>
    <w:p w:rsidRPr="00A5632A" w:rsidR="005234C9" w:rsidP="1CA79B95" w:rsidRDefault="00C14539" w14:paraId="2C3A7A31" w14:textId="1DB4CEC5" w14:noSpellErr="1">
      <w:pPr>
        <w:pStyle w:val="ListParagraph"/>
        <w:ind w:left="1440"/>
        <w:rPr>
          <w:rFonts w:ascii="Times New Roman" w:hAnsi="Times New Roman" w:eastAsia="Times New Roman" w:cs="Times New Roman"/>
          <w:sz w:val="24"/>
          <w:szCs w:val="24"/>
        </w:rPr>
      </w:pPr>
      <w:r w:rsidRPr="1CA79B95" w:rsidR="147755A7">
        <w:rPr>
          <w:rFonts w:ascii="Times New Roman" w:hAnsi="Times New Roman" w:eastAsia="Times New Roman" w:cs="Times New Roman"/>
          <w:sz w:val="24"/>
          <w:szCs w:val="24"/>
        </w:rPr>
        <w:t xml:space="preserve">The maximum embedding </w:t>
      </w:r>
      <w:r w:rsidRPr="1CA79B95" w:rsidR="147755A7">
        <w:rPr>
          <w:rFonts w:ascii="Times New Roman" w:hAnsi="Times New Roman" w:eastAsia="Times New Roman" w:cs="Times New Roman"/>
          <w:sz w:val="24"/>
          <w:szCs w:val="24"/>
        </w:rPr>
        <w:t>capacity</w:t>
      </w:r>
      <w:r w:rsidRPr="1CA79B95" w:rsidR="147755A7">
        <w:rPr>
          <w:rFonts w:ascii="Times New Roman" w:hAnsi="Times New Roman" w:eastAsia="Times New Roman" w:cs="Times New Roman"/>
          <w:sz w:val="24"/>
          <w:szCs w:val="24"/>
        </w:rPr>
        <w:t xml:space="preserve"> varied by the image format and dimensions:</w:t>
      </w:r>
    </w:p>
    <w:p w:rsidRPr="00A5632A" w:rsidR="00C14539" w:rsidP="1CA79B95" w:rsidRDefault="00C14539" w14:paraId="4F109196" w14:textId="262B979A" w14:noSpellErr="1">
      <w:pPr>
        <w:pStyle w:val="ListParagraph"/>
        <w:numPr>
          <w:ilvl w:val="0"/>
          <w:numId w:val="43"/>
        </w:numPr>
        <w:rPr>
          <w:rFonts w:ascii="Times New Roman" w:hAnsi="Times New Roman" w:eastAsia="Times New Roman" w:cs="Times New Roman"/>
          <w:sz w:val="24"/>
          <w:szCs w:val="24"/>
        </w:rPr>
      </w:pPr>
      <w:r w:rsidRPr="1CA79B95" w:rsidR="147755A7">
        <w:rPr>
          <w:rFonts w:ascii="Times New Roman" w:hAnsi="Times New Roman" w:eastAsia="Times New Roman" w:cs="Times New Roman"/>
          <w:sz w:val="24"/>
          <w:szCs w:val="24"/>
        </w:rPr>
        <w:t xml:space="preserve">BMP &amp; PNG: </w:t>
      </w:r>
      <w:r w:rsidRPr="1CA79B95" w:rsidR="36AFE56F">
        <w:rPr>
          <w:rFonts w:ascii="Times New Roman" w:hAnsi="Times New Roman" w:eastAsia="Times New Roman" w:cs="Times New Roman"/>
          <w:sz w:val="24"/>
          <w:szCs w:val="24"/>
        </w:rPr>
        <w:t>Supported larger messaged size with minimum degradation in quality.</w:t>
      </w:r>
    </w:p>
    <w:p w:rsidRPr="00A5632A" w:rsidR="00CE3EEC" w:rsidP="1CA79B95" w:rsidRDefault="5E94A0A4" w14:paraId="47794288" w14:textId="4D647BC1" w14:noSpellErr="1">
      <w:pPr>
        <w:pStyle w:val="ListParagraph"/>
        <w:numPr>
          <w:ilvl w:val="0"/>
          <w:numId w:val="43"/>
        </w:numPr>
        <w:rPr>
          <w:rFonts w:ascii="Times New Roman" w:hAnsi="Times New Roman" w:eastAsia="Times New Roman" w:cs="Times New Roman"/>
          <w:sz w:val="24"/>
          <w:szCs w:val="24"/>
        </w:rPr>
      </w:pPr>
      <w:r w:rsidRPr="1CA79B95" w:rsidR="03A448E0">
        <w:rPr>
          <w:rFonts w:ascii="Times New Roman" w:hAnsi="Times New Roman" w:eastAsia="Times New Roman" w:cs="Times New Roman"/>
          <w:sz w:val="24"/>
          <w:szCs w:val="24"/>
        </w:rPr>
        <w:t xml:space="preserve">JPEG: Limited embedding </w:t>
      </w:r>
      <w:r w:rsidRPr="1CA79B95" w:rsidR="03A448E0">
        <w:rPr>
          <w:rFonts w:ascii="Times New Roman" w:hAnsi="Times New Roman" w:eastAsia="Times New Roman" w:cs="Times New Roman"/>
          <w:sz w:val="24"/>
          <w:szCs w:val="24"/>
        </w:rPr>
        <w:t>capacity</w:t>
      </w:r>
      <w:r w:rsidRPr="1CA79B95" w:rsidR="03A448E0">
        <w:rPr>
          <w:rFonts w:ascii="Times New Roman" w:hAnsi="Times New Roman" w:eastAsia="Times New Roman" w:cs="Times New Roman"/>
          <w:sz w:val="24"/>
          <w:szCs w:val="24"/>
        </w:rPr>
        <w:t xml:space="preserve"> without noticeable quality loss due to compression </w:t>
      </w:r>
      <w:r w:rsidRPr="1CA79B95" w:rsidR="4A49F50F">
        <w:rPr>
          <w:rFonts w:ascii="Times New Roman" w:hAnsi="Times New Roman" w:eastAsia="Times New Roman" w:cs="Times New Roman"/>
          <w:sz w:val="24"/>
          <w:szCs w:val="24"/>
        </w:rPr>
        <w:t>artifacts</w:t>
      </w:r>
      <w:r w:rsidRPr="1CA79B95" w:rsidR="172FFC29">
        <w:rPr>
          <w:rFonts w:ascii="Times New Roman" w:hAnsi="Times New Roman" w:eastAsia="Times New Roman" w:cs="Times New Roman"/>
          <w:sz w:val="24"/>
          <w:szCs w:val="24"/>
        </w:rPr>
        <w:t>.</w:t>
      </w:r>
    </w:p>
    <w:p w:rsidRPr="00A5632A" w:rsidR="00516792" w:rsidP="1CA79B95" w:rsidRDefault="00516792" w14:paraId="12AC4C51" w14:textId="77777777" w14:noSpellErr="1">
      <w:pPr>
        <w:ind w:left="1800"/>
        <w:rPr>
          <w:rFonts w:ascii="Times New Roman" w:hAnsi="Times New Roman" w:eastAsia="Times New Roman" w:cs="Times New Roman"/>
          <w:sz w:val="24"/>
          <w:szCs w:val="24"/>
        </w:rPr>
      </w:pPr>
    </w:p>
    <w:p w:rsidRPr="00A5632A" w:rsidR="00350FA5" w:rsidP="1CA79B95" w:rsidRDefault="00350FA5" w14:paraId="6124AA7C" w14:textId="132DBEBB" w14:noSpellErr="1">
      <w:pPr>
        <w:pStyle w:val="ListParagraph"/>
        <w:numPr>
          <w:ilvl w:val="1"/>
          <w:numId w:val="27"/>
        </w:numPr>
        <w:rPr>
          <w:rFonts w:ascii="Times New Roman" w:hAnsi="Times New Roman" w:eastAsia="Times New Roman" w:cs="Times New Roman"/>
          <w:b w:val="1"/>
          <w:bCs w:val="1"/>
          <w:i w:val="1"/>
          <w:iCs w:val="1"/>
          <w:sz w:val="24"/>
          <w:szCs w:val="24"/>
          <w:rPrChange w:author="" w16du:dateUtc="2024-11-28T20:47:00Z" w:id="1333469769">
            <w:rPr>
              <w:rFonts w:ascii="Times New Roman" w:hAnsi="Times New Roman" w:cs="Times New Roman"/>
              <w:b/>
              <w:bCs/>
              <w:i/>
              <w:iCs/>
              <w:color w:val="156082" w:themeColor="accent1"/>
              <w:sz w:val="24"/>
              <w:szCs w:val="24"/>
            </w:rPr>
          </w:rPrChange>
        </w:rPr>
      </w:pPr>
      <w:r w:rsidRPr="1CA79B95" w:rsidR="69175032">
        <w:rPr>
          <w:rFonts w:ascii="Times New Roman" w:hAnsi="Times New Roman" w:eastAsia="Times New Roman" w:cs="Times New Roman"/>
          <w:b w:val="1"/>
          <w:bCs w:val="1"/>
          <w:i w:val="1"/>
          <w:iCs w:val="1"/>
          <w:sz w:val="24"/>
          <w:szCs w:val="24"/>
        </w:rPr>
        <w:t>Visual Perception</w:t>
      </w:r>
    </w:p>
    <w:p w:rsidRPr="00A5632A" w:rsidR="00AC094F" w:rsidP="1CA79B95" w:rsidRDefault="00CF29A2" w14:paraId="44B9BCCD" w14:textId="15A41DD6">
      <w:pPr>
        <w:pStyle w:val="ListParagraph"/>
        <w:ind w:left="1440"/>
        <w:rPr>
          <w:rFonts w:ascii="Times New Roman" w:hAnsi="Times New Roman" w:eastAsia="Times New Roman" w:cs="Times New Roman"/>
          <w:sz w:val="24"/>
          <w:szCs w:val="24"/>
        </w:rPr>
      </w:pPr>
      <w:r w:rsidRPr="1CA79B95" w:rsidR="7513B572">
        <w:rPr>
          <w:rFonts w:ascii="Times New Roman" w:hAnsi="Times New Roman" w:eastAsia="Times New Roman" w:cs="Times New Roman"/>
          <w:sz w:val="24"/>
          <w:szCs w:val="24"/>
        </w:rPr>
        <w:t>A</w:t>
      </w:r>
      <w:r w:rsidRPr="1CA79B95" w:rsidR="79F76337">
        <w:rPr>
          <w:rFonts w:ascii="Times New Roman" w:hAnsi="Times New Roman" w:eastAsia="Times New Roman" w:cs="Times New Roman"/>
          <w:sz w:val="24"/>
          <w:szCs w:val="24"/>
        </w:rPr>
        <w:t xml:space="preserve"> subjective analysis </w:t>
      </w:r>
      <w:r w:rsidRPr="1CA79B95" w:rsidR="2BB7AC2F">
        <w:rPr>
          <w:rFonts w:ascii="Times New Roman" w:hAnsi="Times New Roman" w:eastAsia="Times New Roman" w:cs="Times New Roman"/>
          <w:sz w:val="24"/>
          <w:szCs w:val="24"/>
        </w:rPr>
        <w:t xml:space="preserve">was conducted to assess the perceptual quality of </w:t>
      </w:r>
      <w:r w:rsidRPr="1CA79B95" w:rsidR="73326918">
        <w:rPr>
          <w:rFonts w:ascii="Times New Roman" w:hAnsi="Times New Roman" w:eastAsia="Times New Roman" w:cs="Times New Roman"/>
          <w:sz w:val="24"/>
          <w:szCs w:val="24"/>
        </w:rPr>
        <w:t>steganographed</w:t>
      </w:r>
      <w:r w:rsidRPr="1CA79B95" w:rsidR="73326918">
        <w:rPr>
          <w:rFonts w:ascii="Times New Roman" w:hAnsi="Times New Roman" w:eastAsia="Times New Roman" w:cs="Times New Roman"/>
          <w:sz w:val="24"/>
          <w:szCs w:val="24"/>
        </w:rPr>
        <w:t xml:space="preserve"> </w:t>
      </w:r>
      <w:r w:rsidRPr="1CA79B95" w:rsidR="2BB7AC2F">
        <w:rPr>
          <w:rFonts w:ascii="Times New Roman" w:hAnsi="Times New Roman" w:eastAsia="Times New Roman" w:cs="Times New Roman"/>
          <w:sz w:val="24"/>
          <w:szCs w:val="24"/>
        </w:rPr>
        <w:t>images</w:t>
      </w:r>
      <w:r w:rsidRPr="1CA79B95" w:rsidR="46B6F283">
        <w:rPr>
          <w:rFonts w:ascii="Times New Roman" w:hAnsi="Times New Roman" w:eastAsia="Times New Roman" w:cs="Times New Roman"/>
          <w:sz w:val="24"/>
          <w:szCs w:val="24"/>
        </w:rPr>
        <w:t>.</w:t>
      </w:r>
    </w:p>
    <w:p w:rsidRPr="00A5632A" w:rsidR="00532304" w:rsidP="1CA79B95" w:rsidRDefault="1E982AB4" w14:paraId="7B082577" w14:textId="296B210C">
      <w:pPr>
        <w:pStyle w:val="ListParagraph"/>
        <w:numPr>
          <w:ilvl w:val="0"/>
          <w:numId w:val="44"/>
        </w:numPr>
        <w:rPr>
          <w:rFonts w:ascii="Times New Roman" w:hAnsi="Times New Roman" w:eastAsia="Times New Roman" w:cs="Times New Roman"/>
          <w:sz w:val="24"/>
          <w:szCs w:val="24"/>
          <w:rPrChange w:author="" w16du:dateUtc="2024-11-28T20:47:00Z" w:id="208845148">
            <w:rPr>
              <w:rFonts w:ascii="Times New Roman" w:hAnsi="Times New Roman" w:cs="Times New Roman"/>
              <w:b/>
              <w:bCs/>
              <w:i/>
              <w:iCs/>
              <w:color w:val="156082" w:themeColor="accent1"/>
              <w:sz w:val="24"/>
              <w:szCs w:val="24"/>
            </w:rPr>
          </w:rPrChange>
        </w:rPr>
      </w:pPr>
      <w:r w:rsidRPr="1CA79B95" w:rsidR="6570A21F">
        <w:rPr>
          <w:rFonts w:ascii="Times New Roman" w:hAnsi="Times New Roman" w:eastAsia="Times New Roman" w:cs="Times New Roman"/>
          <w:sz w:val="24"/>
          <w:szCs w:val="24"/>
        </w:rPr>
        <w:t>Observations</w:t>
      </w:r>
      <w:r w:rsidRPr="1CA79B95" w:rsidR="1385DDD0">
        <w:rPr>
          <w:rFonts w:ascii="Times New Roman" w:hAnsi="Times New Roman" w:eastAsia="Times New Roman" w:cs="Times New Roman"/>
          <w:sz w:val="24"/>
          <w:szCs w:val="24"/>
        </w:rPr>
        <w:t xml:space="preserve"> were unable to distinguish between original and </w:t>
      </w:r>
      <w:r w:rsidRPr="1CA79B95" w:rsidR="1385DDD0">
        <w:rPr>
          <w:rFonts w:ascii="Times New Roman" w:hAnsi="Times New Roman" w:eastAsia="Times New Roman" w:cs="Times New Roman"/>
          <w:sz w:val="24"/>
          <w:szCs w:val="24"/>
        </w:rPr>
        <w:t>steganographed</w:t>
      </w:r>
      <w:r w:rsidRPr="1CA79B95" w:rsidR="1385DDD0">
        <w:rPr>
          <w:rFonts w:ascii="Times New Roman" w:hAnsi="Times New Roman" w:eastAsia="Times New Roman" w:cs="Times New Roman"/>
          <w:sz w:val="24"/>
          <w:szCs w:val="24"/>
        </w:rPr>
        <w:t xml:space="preserve"> images </w:t>
      </w:r>
      <w:r w:rsidRPr="1CA79B95" w:rsidR="6570A21F">
        <w:rPr>
          <w:rFonts w:ascii="Times New Roman" w:hAnsi="Times New Roman" w:eastAsia="Times New Roman" w:cs="Times New Roman"/>
          <w:sz w:val="24"/>
          <w:szCs w:val="24"/>
        </w:rPr>
        <w:t>for PSNR values above 50db. This confirms that the application achieves its goal of imperceptible embedding for most practical use cases.</w:t>
      </w:r>
    </w:p>
    <w:p w:rsidRPr="00A5632A" w:rsidR="003C3556" w:rsidP="1CA79B95" w:rsidRDefault="003C3556" w14:paraId="0F16BC7E" w14:noSpellErr="1" w14:textId="6BCBAEB0">
      <w:pPr>
        <w:pStyle w:val="Normal"/>
        <w:rPr>
          <w:rFonts w:ascii="Times New Roman" w:hAnsi="Times New Roman" w:eastAsia="Times New Roman" w:cs="Times New Roman"/>
          <w:sz w:val="24"/>
          <w:szCs w:val="24"/>
        </w:rPr>
      </w:pPr>
    </w:p>
    <w:p w:rsidRPr="00A5632A" w:rsidR="00EC7E8A" w:rsidP="1CA79B95" w:rsidRDefault="4CD1E169" w14:paraId="4EEE36F1" w14:textId="221FEFEA" w14:noSpellErr="1">
      <w:pPr>
        <w:pStyle w:val="ListParagraph"/>
        <w:numPr>
          <w:ilvl w:val="0"/>
          <w:numId w:val="29"/>
        </w:numPr>
        <w:rPr>
          <w:rFonts w:ascii="Times New Roman" w:hAnsi="Times New Roman" w:eastAsia="Times New Roman" w:cs="Times New Roman"/>
          <w:b w:val="1"/>
          <w:bCs w:val="1"/>
          <w:sz w:val="24"/>
          <w:szCs w:val="24"/>
        </w:rPr>
      </w:pPr>
      <w:r w:rsidRPr="1CA79B95" w:rsidR="5CDFCF65">
        <w:rPr>
          <w:rFonts w:ascii="Times New Roman" w:hAnsi="Times New Roman" w:eastAsia="Times New Roman" w:cs="Times New Roman"/>
          <w:b w:val="1"/>
          <w:bCs w:val="1"/>
          <w:sz w:val="24"/>
          <w:szCs w:val="24"/>
        </w:rPr>
        <w:t>KEY ROLES</w:t>
      </w:r>
    </w:p>
    <w:p w:rsidRPr="00A5632A" w:rsidR="2C612550" w:rsidP="1CA79B95" w:rsidRDefault="16C8F8F0" w14:paraId="1A070E8F" w14:textId="51A85191" w14:noSpellErr="1">
      <w:pPr>
        <w:shd w:val="clear" w:color="auto" w:fill="FFFFFF" w:themeFill="background1"/>
        <w:spacing w:before="120" w:after="120"/>
        <w:rPr>
          <w:rFonts w:ascii="Times New Roman" w:hAnsi="Times New Roman" w:eastAsia="Times New Roman" w:cs="Times New Roman"/>
          <w:b w:val="1"/>
          <w:bCs w:val="1"/>
          <w:sz w:val="24"/>
          <w:szCs w:val="24"/>
          <w:rPrChange w:author="" w16du:dateUtc="2024-11-28T20:47:00Z" w:id="1963348852">
            <w:rPr>
              <w:rFonts w:ascii="system-ui" w:hAnsi="system-ui" w:eastAsia="system-ui" w:cs="system-ui"/>
              <w:b/>
              <w:bCs/>
              <w:color w:val="0D0D0D" w:themeColor="text1" w:themeTint="F2"/>
              <w:sz w:val="24"/>
              <w:szCs w:val="24"/>
            </w:rPr>
          </w:rPrChange>
        </w:rPr>
      </w:pPr>
      <w:r w:rsidRPr="1CA79B95" w:rsidR="25023C92">
        <w:rPr>
          <w:rFonts w:ascii="Times New Roman" w:hAnsi="Times New Roman" w:eastAsia="Times New Roman" w:cs="Times New Roman"/>
          <w:b w:val="1"/>
          <w:bCs w:val="1"/>
          <w:sz w:val="24"/>
          <w:szCs w:val="24"/>
        </w:rPr>
        <w:t>Gaurav</w:t>
      </w:r>
    </w:p>
    <w:p w:rsidRPr="00A5632A" w:rsidR="2C612550" w:rsidP="1CA79B95" w:rsidRDefault="551E2555" w14:paraId="4083AE58" w14:textId="6024E09B" w14:noSpellErr="1">
      <w:pPr>
        <w:pStyle w:val="ListParagraph"/>
        <w:numPr>
          <w:ilvl w:val="0"/>
          <w:numId w:val="11"/>
        </w:numPr>
        <w:shd w:val="clear" w:color="auto" w:fill="FFFFFF" w:themeFill="background1"/>
        <w:spacing w:after="0"/>
        <w:rPr>
          <w:rFonts w:ascii="Times New Roman" w:hAnsi="Times New Roman" w:eastAsia="Times New Roman" w:cs="Times New Roman"/>
          <w:sz w:val="24"/>
          <w:szCs w:val="24"/>
          <w:rPrChange w:author="" w16du:dateUtc="2024-11-28T20:47:00Z" w:id="1798824039">
            <w:rPr>
              <w:rFonts w:ascii="system-ui" w:hAnsi="system-ui" w:eastAsia="system-ui" w:cs="system-ui"/>
              <w:color w:val="0D0D0D" w:themeColor="text1" w:themeTint="F2"/>
              <w:sz w:val="24"/>
              <w:szCs w:val="24"/>
            </w:rPr>
          </w:rPrChange>
        </w:rPr>
      </w:pPr>
      <w:r w:rsidRPr="1CA79B95" w:rsidR="1BBDCC68">
        <w:rPr>
          <w:rFonts w:ascii="Times New Roman" w:hAnsi="Times New Roman" w:eastAsia="Times New Roman" w:cs="Times New Roman"/>
          <w:sz w:val="24"/>
          <w:szCs w:val="24"/>
        </w:rPr>
        <w:t>Database Creation</w:t>
      </w:r>
    </w:p>
    <w:p w:rsidRPr="00A5632A" w:rsidR="2C612550" w:rsidP="1CA79B95" w:rsidRDefault="2C612550" w14:paraId="6AE0F87D" w14:textId="14D534D1" w14:noSpellErr="1">
      <w:pPr>
        <w:pStyle w:val="ListParagraph"/>
        <w:numPr>
          <w:ilvl w:val="0"/>
          <w:numId w:val="11"/>
        </w:numPr>
        <w:shd w:val="clear" w:color="auto" w:fill="FFFFFF" w:themeFill="background1"/>
        <w:spacing w:after="0"/>
        <w:rPr>
          <w:rFonts w:ascii="Times New Roman" w:hAnsi="Times New Roman" w:eastAsia="Times New Roman" w:cs="Times New Roman"/>
          <w:sz w:val="24"/>
          <w:szCs w:val="24"/>
          <w:rPrChange w:author="" w16du:dateUtc="2024-11-28T20:47:00Z" w:id="1580832396">
            <w:rPr>
              <w:rFonts w:ascii="system-ui" w:hAnsi="system-ui" w:eastAsia="system-ui" w:cs="system-ui"/>
              <w:color w:val="0D0D0D" w:themeColor="text1" w:themeTint="F2"/>
              <w:sz w:val="24"/>
              <w:szCs w:val="24"/>
            </w:rPr>
          </w:rPrChange>
        </w:rPr>
      </w:pPr>
      <w:r w:rsidRPr="1CA79B95" w:rsidR="3A215054">
        <w:rPr>
          <w:rFonts w:ascii="Times New Roman" w:hAnsi="Times New Roman" w:eastAsia="Times New Roman" w:cs="Times New Roman"/>
          <w:sz w:val="24"/>
          <w:szCs w:val="24"/>
        </w:rPr>
        <w:t>User Authentication</w:t>
      </w:r>
    </w:p>
    <w:p w:rsidRPr="00A5632A" w:rsidR="2C612550" w:rsidP="1CA79B95" w:rsidRDefault="483136A0" w14:paraId="366587B9" w14:textId="4F915946" w14:noSpellErr="1">
      <w:pPr>
        <w:pStyle w:val="ListParagraph"/>
        <w:numPr>
          <w:ilvl w:val="0"/>
          <w:numId w:val="11"/>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875724545">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Backend development</w:t>
      </w:r>
    </w:p>
    <w:p w:rsidRPr="00A5632A" w:rsidR="2C612550" w:rsidP="1CA79B95" w:rsidRDefault="483136A0" w14:paraId="38C8EC1A" w14:textId="3418805F" w14:noSpellErr="1">
      <w:pPr>
        <w:pStyle w:val="ListParagraph"/>
        <w:numPr>
          <w:ilvl w:val="0"/>
          <w:numId w:val="11"/>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038017331">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MSE and PSNR comparison and analysis</w:t>
      </w:r>
    </w:p>
    <w:p w:rsidRPr="00A5632A" w:rsidR="2C612550" w:rsidP="1CA79B95" w:rsidRDefault="483136A0" w14:paraId="62988765" w14:textId="2DDE6C46" w14:noSpellErr="1">
      <w:pPr>
        <w:pStyle w:val="ListParagraph"/>
        <w:numPr>
          <w:ilvl w:val="0"/>
          <w:numId w:val="11"/>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629218608">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Integration</w:t>
      </w:r>
      <w:r w:rsidRPr="1CA79B95" w:rsidR="055979D6">
        <w:rPr>
          <w:rFonts w:ascii="Times New Roman" w:hAnsi="Times New Roman" w:eastAsia="Times New Roman" w:cs="Times New Roman"/>
          <w:sz w:val="24"/>
          <w:szCs w:val="24"/>
        </w:rPr>
        <w:t xml:space="preserve"> of Frontend and Backend</w:t>
      </w:r>
    </w:p>
    <w:p w:rsidRPr="00A5632A" w:rsidR="005C7150" w:rsidP="1CA79B95" w:rsidRDefault="24005225" w14:paraId="76F108C8" w14:textId="76ADE873">
      <w:pPr>
        <w:pStyle w:val="Normal"/>
        <w:numPr>
          <w:ilvl w:val="0"/>
          <w:numId w:val="11"/>
        </w:numPr>
        <w:shd w:val="clear" w:color="auto" w:fill="FFFFFF" w:themeFill="background1"/>
        <w:spacing w:before="120" w:after="0" w:line="240" w:lineRule="auto"/>
        <w:rPr>
          <w:rFonts w:ascii="Times New Roman" w:hAnsi="Times New Roman" w:eastAsia="Times New Roman" w:cs="Times New Roman"/>
          <w:b w:val="1"/>
          <w:bCs w:val="1"/>
          <w:sz w:val="24"/>
          <w:szCs w:val="24"/>
          <w:rPrChange w:author="" w16du:dateUtc="2024-11-28T20:47:00Z" w:id="746226614">
            <w:rPr>
              <w:rFonts w:ascii="system-ui" w:hAnsi="system-ui" w:eastAsia="system-ui" w:cs="system-ui"/>
              <w:b/>
              <w:bCs/>
              <w:color w:val="0D0D0D" w:themeColor="text1" w:themeTint="F2"/>
              <w:sz w:val="24"/>
              <w:szCs w:val="24"/>
            </w:rPr>
          </w:rPrChange>
        </w:rPr>
      </w:pPr>
      <w:r w:rsidRPr="1CA79B95" w:rsidR="2E758DB2">
        <w:rPr>
          <w:rFonts w:ascii="Times New Roman" w:hAnsi="Times New Roman" w:eastAsia="Times New Roman" w:cs="Times New Roman"/>
          <w:b w:val="1"/>
          <w:bCs w:val="1"/>
          <w:sz w:val="24"/>
          <w:szCs w:val="24"/>
        </w:rPr>
        <w:t>Anubhav</w:t>
      </w:r>
    </w:p>
    <w:p w:rsidRPr="00A5632A" w:rsidR="2C612550" w:rsidP="1CA79B95" w:rsidRDefault="483136A0" w14:paraId="47546D55" w14:textId="2FF8EAF6" w14:noSpellErr="1">
      <w:pPr>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1347351715">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Text file creation and size testing</w:t>
      </w:r>
    </w:p>
    <w:p w:rsidRPr="00A5632A" w:rsidR="2C612550" w:rsidP="1CA79B95" w:rsidRDefault="483136A0" w14:paraId="57F9B62C" w14:textId="26DAA9AC" w14:noSpellErr="1">
      <w:pPr>
        <w:pStyle w:val="ListParagraph"/>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1630888976">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MSE and PSNR comparison and analysis</w:t>
      </w:r>
    </w:p>
    <w:p w:rsidRPr="00A5632A" w:rsidR="005C7150" w:rsidP="1CA79B95" w:rsidRDefault="24005225" w14:paraId="7521D4A0" w14:textId="791C6E2A" w14:noSpellErr="1">
      <w:pPr>
        <w:pStyle w:val="ListParagraph"/>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938044614">
            <w:rPr>
              <w:rFonts w:ascii="system-ui" w:hAnsi="system-ui" w:eastAsia="system-ui" w:cs="system-ui"/>
              <w:color w:val="0D0D0D" w:themeColor="text1" w:themeTint="F2"/>
              <w:sz w:val="24"/>
              <w:szCs w:val="24"/>
            </w:rPr>
          </w:rPrChange>
        </w:rPr>
      </w:pPr>
      <w:r w:rsidRPr="1CA79B95" w:rsidR="2E758DB2">
        <w:rPr>
          <w:rFonts w:ascii="Times New Roman" w:hAnsi="Times New Roman" w:eastAsia="Times New Roman" w:cs="Times New Roman"/>
          <w:sz w:val="24"/>
          <w:szCs w:val="24"/>
        </w:rPr>
        <w:t xml:space="preserve">Graph development and </w:t>
      </w:r>
      <w:r w:rsidRPr="1CA79B95" w:rsidR="5FACF6C2">
        <w:rPr>
          <w:rFonts w:ascii="Times New Roman" w:hAnsi="Times New Roman" w:eastAsia="Times New Roman" w:cs="Times New Roman"/>
          <w:sz w:val="24"/>
          <w:szCs w:val="24"/>
        </w:rPr>
        <w:t>analysis creation</w:t>
      </w:r>
    </w:p>
    <w:p w:rsidRPr="00A5632A" w:rsidR="2BFFEE77" w:rsidP="1CA79B95" w:rsidRDefault="2BFFEE77" w14:paraId="16B6EBD2" w14:textId="24F309FA" w14:noSpellErr="1">
      <w:pPr>
        <w:pStyle w:val="ListParagraph"/>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84221243">
            <w:rPr>
              <w:rFonts w:ascii="system-ui" w:hAnsi="system-ui" w:eastAsia="system-ui" w:cs="system-ui"/>
              <w:color w:val="0D0D0D" w:themeColor="text1" w:themeTint="F2"/>
              <w:sz w:val="24"/>
              <w:szCs w:val="24"/>
            </w:rPr>
          </w:rPrChange>
        </w:rPr>
      </w:pPr>
      <w:r w:rsidRPr="1CA79B95" w:rsidR="7E38280A">
        <w:rPr>
          <w:rFonts w:ascii="Times New Roman" w:hAnsi="Times New Roman" w:eastAsia="Times New Roman" w:cs="Times New Roman"/>
          <w:sz w:val="24"/>
          <w:szCs w:val="24"/>
        </w:rPr>
        <w:t>Backend development</w:t>
      </w:r>
    </w:p>
    <w:p w:rsidRPr="00A5632A" w:rsidR="2BFFEE77" w:rsidP="1CA79B95" w:rsidRDefault="2BFFEE77" w14:paraId="62B24D8B" w14:textId="6772680F" w14:noSpellErr="1">
      <w:pPr>
        <w:pStyle w:val="ListParagraph"/>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1126075254">
            <w:rPr>
              <w:rFonts w:ascii="system-ui" w:hAnsi="system-ui" w:eastAsia="system-ui" w:cs="system-ui"/>
              <w:color w:val="0D0D0D" w:themeColor="text1" w:themeTint="F2"/>
              <w:sz w:val="24"/>
              <w:szCs w:val="24"/>
            </w:rPr>
          </w:rPrChange>
        </w:rPr>
      </w:pPr>
      <w:r w:rsidRPr="1CA79B95" w:rsidR="7E38280A">
        <w:rPr>
          <w:rFonts w:ascii="Times New Roman" w:hAnsi="Times New Roman" w:eastAsia="Times New Roman" w:cs="Times New Roman"/>
          <w:sz w:val="24"/>
          <w:szCs w:val="24"/>
        </w:rPr>
        <w:t>LSB and 2-bit encryption</w:t>
      </w:r>
    </w:p>
    <w:p w:rsidRPr="00A5632A" w:rsidR="65F9806D" w:rsidP="1CA79B95" w:rsidRDefault="47FCC904" w14:paraId="42528D38" w14:textId="66A37D23" w14:noSpellErr="1">
      <w:pPr>
        <w:pStyle w:val="ListParagraph"/>
        <w:numPr>
          <w:ilvl w:val="0"/>
          <w:numId w:val="10"/>
        </w:numPr>
        <w:shd w:val="clear" w:color="auto" w:fill="FFFFFF" w:themeFill="background1"/>
        <w:spacing w:after="0" w:line="240" w:lineRule="auto"/>
        <w:ind w:left="1080"/>
        <w:rPr>
          <w:rFonts w:ascii="Times New Roman" w:hAnsi="Times New Roman" w:eastAsia="Times New Roman" w:cs="Times New Roman"/>
          <w:sz w:val="24"/>
          <w:szCs w:val="24"/>
          <w:rPrChange w:author="" w16du:dateUtc="2024-11-28T20:47:00Z" w:id="289831687">
            <w:rPr>
              <w:rFonts w:ascii="system-ui" w:hAnsi="system-ui" w:eastAsia="system-ui" w:cs="system-ui"/>
              <w:color w:val="0D0D0D" w:themeColor="text1" w:themeTint="F2"/>
              <w:sz w:val="24"/>
              <w:szCs w:val="24"/>
            </w:rPr>
          </w:rPrChange>
        </w:rPr>
      </w:pPr>
      <w:r w:rsidRPr="1CA79B95" w:rsidR="42F3BB2C">
        <w:rPr>
          <w:rFonts w:ascii="Times New Roman" w:hAnsi="Times New Roman" w:eastAsia="Times New Roman" w:cs="Times New Roman"/>
          <w:sz w:val="24"/>
          <w:szCs w:val="24"/>
        </w:rPr>
        <w:t>Encryption and Decryption of Data in the Image</w:t>
      </w:r>
      <w:r w:rsidRPr="1CA79B95" w:rsidR="7CCE1E28">
        <w:rPr>
          <w:rFonts w:ascii="Times New Roman" w:hAnsi="Times New Roman" w:eastAsia="Times New Roman" w:cs="Times New Roman"/>
          <w:sz w:val="24"/>
          <w:szCs w:val="24"/>
        </w:rPr>
        <w:t xml:space="preserve"> </w:t>
      </w:r>
    </w:p>
    <w:p w:rsidRPr="00A5632A" w:rsidR="2C612550" w:rsidP="1CA79B95" w:rsidRDefault="16C8F8F0" w14:paraId="7F68BBD9" w14:textId="4DC4874B" w14:noSpellErr="1">
      <w:pPr>
        <w:shd w:val="clear" w:color="auto" w:fill="FFFFFF" w:themeFill="background1"/>
        <w:spacing w:before="120" w:after="120" w:line="240" w:lineRule="auto"/>
        <w:rPr>
          <w:rFonts w:ascii="Times New Roman" w:hAnsi="Times New Roman" w:eastAsia="Times New Roman" w:cs="Times New Roman"/>
          <w:b w:val="1"/>
          <w:bCs w:val="1"/>
          <w:sz w:val="24"/>
          <w:szCs w:val="24"/>
          <w:rPrChange w:author="" w16du:dateUtc="2024-11-28T20:47:00Z" w:id="844102608">
            <w:rPr>
              <w:rFonts w:ascii="system-ui" w:hAnsi="system-ui" w:eastAsia="system-ui" w:cs="system-ui"/>
              <w:b/>
              <w:bCs/>
              <w:color w:val="0D0D0D" w:themeColor="text1" w:themeTint="F2"/>
              <w:sz w:val="24"/>
              <w:szCs w:val="24"/>
            </w:rPr>
          </w:rPrChange>
        </w:rPr>
      </w:pPr>
      <w:r w:rsidRPr="1CA79B95" w:rsidR="25023C92">
        <w:rPr>
          <w:rFonts w:ascii="Times New Roman" w:hAnsi="Times New Roman" w:eastAsia="Times New Roman" w:cs="Times New Roman"/>
          <w:b w:val="1"/>
          <w:bCs w:val="1"/>
          <w:sz w:val="24"/>
          <w:szCs w:val="24"/>
        </w:rPr>
        <w:t>Dishant</w:t>
      </w:r>
    </w:p>
    <w:p w:rsidRPr="00A5632A" w:rsidR="2C612550" w:rsidP="1CA79B95" w:rsidRDefault="483136A0" w14:paraId="4EDD8A3F" w14:textId="46C8DA56"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954388420">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 xml:space="preserve">Frontend </w:t>
      </w:r>
      <w:r w:rsidRPr="1CA79B95" w:rsidR="3D4BDA92">
        <w:rPr>
          <w:rFonts w:ascii="Times New Roman" w:hAnsi="Times New Roman" w:eastAsia="Times New Roman" w:cs="Times New Roman"/>
          <w:sz w:val="24"/>
          <w:szCs w:val="24"/>
        </w:rPr>
        <w:t>web app development</w:t>
      </w:r>
    </w:p>
    <w:p w:rsidRPr="00A5632A" w:rsidR="2C612550" w:rsidP="1CA79B95" w:rsidRDefault="483136A0" w14:paraId="1DDD5CAB" w14:textId="020D6752"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76224637">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Stress testing</w:t>
      </w:r>
    </w:p>
    <w:p w:rsidRPr="00A5632A" w:rsidR="004E1B30" w:rsidP="1CA79B95" w:rsidRDefault="05530DA5" w14:paraId="5C9795E3" w14:textId="5C1CFA96"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295334655">
            <w:rPr>
              <w:rFonts w:ascii="system-ui" w:hAnsi="system-ui" w:eastAsia="system-ui" w:cs="system-ui"/>
              <w:color w:val="0D0D0D" w:themeColor="text1" w:themeTint="F2"/>
              <w:sz w:val="24"/>
              <w:szCs w:val="24"/>
            </w:rPr>
          </w:rPrChange>
        </w:rPr>
      </w:pPr>
      <w:r w:rsidRPr="1CA79B95" w:rsidR="394F1A96">
        <w:rPr>
          <w:rFonts w:ascii="Times New Roman" w:hAnsi="Times New Roman" w:eastAsia="Times New Roman" w:cs="Times New Roman"/>
          <w:sz w:val="24"/>
          <w:szCs w:val="24"/>
        </w:rPr>
        <w:t xml:space="preserve">LSB and 1-bit </w:t>
      </w:r>
      <w:r w:rsidRPr="1CA79B95" w:rsidR="0F5CE4F9">
        <w:rPr>
          <w:rFonts w:ascii="Times New Roman" w:hAnsi="Times New Roman" w:eastAsia="Times New Roman" w:cs="Times New Roman"/>
          <w:sz w:val="24"/>
          <w:szCs w:val="24"/>
        </w:rPr>
        <w:t>Encryption</w:t>
      </w:r>
    </w:p>
    <w:p w:rsidRPr="00A5632A" w:rsidR="2C612550" w:rsidP="1CA79B95" w:rsidRDefault="483136A0" w14:paraId="443F999D" w14:textId="7B8F4D9B"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135434207">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Excel data recording</w:t>
      </w:r>
    </w:p>
    <w:p w:rsidRPr="00A5632A" w:rsidR="2C612550" w:rsidP="1CA79B95" w:rsidRDefault="483136A0" w14:paraId="6AF2EB91" w14:textId="3E2B0A8B"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683024202">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MSE and PSNR comparison and analysis</w:t>
      </w:r>
    </w:p>
    <w:p w:rsidRPr="00A5632A" w:rsidR="748C7B46" w:rsidP="1CA79B95" w:rsidRDefault="748C7B46" w14:paraId="039304A1" w14:textId="124736A5"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325550565">
            <w:rPr>
              <w:rFonts w:ascii="system-ui" w:hAnsi="system-ui" w:eastAsia="system-ui" w:cs="system-ui"/>
              <w:color w:val="0D0D0D" w:themeColor="text1" w:themeTint="F2"/>
              <w:sz w:val="24"/>
              <w:szCs w:val="24"/>
            </w:rPr>
          </w:rPrChange>
        </w:rPr>
      </w:pPr>
      <w:r w:rsidRPr="1CA79B95" w:rsidR="5657BC7B">
        <w:rPr>
          <w:rFonts w:ascii="Times New Roman" w:hAnsi="Times New Roman" w:eastAsia="Times New Roman" w:cs="Times New Roman"/>
          <w:sz w:val="24"/>
          <w:szCs w:val="24"/>
        </w:rPr>
        <w:t>Encryption and Decryption of Data in the Image</w:t>
      </w:r>
    </w:p>
    <w:p w:rsidRPr="00A5632A" w:rsidR="00111F0C" w:rsidP="1CA79B95" w:rsidRDefault="00B20BE5" w14:paraId="2850DD14" w14:textId="497CE347" w14:noSpellErr="1">
      <w:pPr>
        <w:shd w:val="clear" w:color="auto" w:fill="FFFFFF" w:themeFill="background1"/>
        <w:spacing w:before="120" w:after="120" w:line="240" w:lineRule="auto"/>
        <w:rPr>
          <w:rFonts w:ascii="Times New Roman" w:hAnsi="Times New Roman" w:eastAsia="Times New Roman" w:cs="Times New Roman"/>
          <w:b w:val="1"/>
          <w:bCs w:val="1"/>
          <w:sz w:val="24"/>
          <w:szCs w:val="24"/>
          <w:rPrChange w:author="" w16du:dateUtc="2024-11-28T20:47:00Z" w:id="351265764">
            <w:rPr>
              <w:rFonts w:ascii="system-ui" w:hAnsi="system-ui" w:eastAsia="system-ui" w:cs="system-ui"/>
              <w:b/>
              <w:bCs/>
              <w:color w:val="156082" w:themeColor="accent1"/>
              <w:sz w:val="24"/>
              <w:szCs w:val="24"/>
            </w:rPr>
          </w:rPrChange>
        </w:rPr>
      </w:pPr>
      <w:r w:rsidRPr="1CA79B95" w:rsidR="097392AA">
        <w:rPr>
          <w:rFonts w:ascii="Times New Roman" w:hAnsi="Times New Roman" w:eastAsia="Times New Roman" w:cs="Times New Roman"/>
          <w:b w:val="1"/>
          <w:bCs w:val="1"/>
          <w:sz w:val="24"/>
          <w:szCs w:val="24"/>
        </w:rPr>
        <w:t>Alvin</w:t>
      </w:r>
    </w:p>
    <w:p w:rsidRPr="00A5632A" w:rsidR="00111F0C" w:rsidP="1CA79B95" w:rsidRDefault="00111F0C" w14:paraId="02F22E0F" w14:textId="0FB4DE7A"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844046060">
            <w:rPr>
              <w:rFonts w:ascii="system-ui" w:hAnsi="system-ui" w:eastAsia="system-ui" w:cs="system-ui"/>
              <w:color w:val="0D0D0D" w:themeColor="text1" w:themeTint="F2"/>
              <w:sz w:val="24"/>
              <w:szCs w:val="24"/>
            </w:rPr>
          </w:rPrChange>
        </w:rPr>
      </w:pPr>
      <w:r w:rsidRPr="1CA79B95" w:rsidR="2599F314">
        <w:rPr>
          <w:rFonts w:ascii="Times New Roman" w:hAnsi="Times New Roman" w:eastAsia="Times New Roman" w:cs="Times New Roman"/>
          <w:sz w:val="24"/>
          <w:szCs w:val="24"/>
        </w:rPr>
        <w:t>Integration of frontend and backend</w:t>
      </w:r>
    </w:p>
    <w:p w:rsidRPr="00A5632A" w:rsidR="00111F0C" w:rsidP="1CA79B95" w:rsidRDefault="00111F0C" w14:paraId="177DC891" w14:textId="558DACE5"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989244761">
            <w:rPr>
              <w:rFonts w:ascii="system-ui" w:hAnsi="system-ui" w:eastAsia="system-ui" w:cs="system-ui"/>
              <w:color w:val="0D0D0D" w:themeColor="text1" w:themeTint="F2"/>
              <w:sz w:val="24"/>
              <w:szCs w:val="24"/>
            </w:rPr>
          </w:rPrChange>
        </w:rPr>
      </w:pPr>
      <w:r w:rsidRPr="1CA79B95" w:rsidR="2599F314">
        <w:rPr>
          <w:rFonts w:ascii="Times New Roman" w:hAnsi="Times New Roman" w:eastAsia="Times New Roman" w:cs="Times New Roman"/>
          <w:sz w:val="24"/>
          <w:szCs w:val="24"/>
        </w:rPr>
        <w:t>Digital steganography image conversion</w:t>
      </w:r>
    </w:p>
    <w:p w:rsidRPr="00A5632A" w:rsidR="00111F0C" w:rsidP="1CA79B95" w:rsidRDefault="00111F0C" w14:paraId="0FB15CCE" w14:textId="77777777" w14:noSpellErr="1">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82427029">
            <w:rPr>
              <w:rFonts w:ascii="system-ui" w:hAnsi="system-ui" w:eastAsia="system-ui" w:cs="system-ui"/>
              <w:color w:val="0D0D0D" w:themeColor="text1" w:themeTint="F2"/>
              <w:sz w:val="24"/>
              <w:szCs w:val="24"/>
            </w:rPr>
          </w:rPrChange>
        </w:rPr>
      </w:pPr>
      <w:r w:rsidRPr="1CA79B95" w:rsidR="2599F314">
        <w:rPr>
          <w:rFonts w:ascii="Times New Roman" w:hAnsi="Times New Roman" w:eastAsia="Times New Roman" w:cs="Times New Roman"/>
          <w:sz w:val="24"/>
          <w:szCs w:val="24"/>
        </w:rPr>
        <w:t>Managed deployment and testing</w:t>
      </w:r>
    </w:p>
    <w:p w:rsidRPr="00A5632A" w:rsidR="00111F0C" w:rsidP="1CA79B95" w:rsidRDefault="00111F0C" w14:paraId="14DF3600" w14:textId="35044AAE">
      <w:pPr>
        <w:pStyle w:val="ListParagraph"/>
        <w:numPr>
          <w:ilvl w:val="0"/>
          <w:numId w:val="9"/>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153518380">
            <w:rPr>
              <w:color w:val="0D0D0D" w:themeColor="text1" w:themeTint="F2"/>
            </w:rPr>
          </w:rPrChange>
        </w:rPr>
      </w:pPr>
      <w:r w:rsidRPr="1CA79B95" w:rsidR="2599F314">
        <w:rPr>
          <w:rFonts w:ascii="Times New Roman" w:hAnsi="Times New Roman" w:eastAsia="Times New Roman" w:cs="Times New Roman"/>
          <w:sz w:val="24"/>
          <w:szCs w:val="24"/>
        </w:rPr>
        <w:t>Slide creation</w:t>
      </w:r>
    </w:p>
    <w:p w:rsidRPr="00A5632A" w:rsidR="00C6199E" w:rsidP="1CA79B95" w:rsidRDefault="16C8F8F0" w14:paraId="71B43373" w14:textId="42E168EB">
      <w:pPr>
        <w:pStyle w:val="ListParagraph"/>
        <w:shd w:val="clear" w:color="auto" w:fill="FFFFFF" w:themeFill="background1"/>
        <w:spacing w:before="120" w:after="0" w:line="240" w:lineRule="auto"/>
        <w:ind/>
        <w:rPr>
          <w:rFonts w:ascii="Times New Roman" w:hAnsi="Times New Roman" w:eastAsia="Times New Roman" w:cs="Times New Roman"/>
          <w:b w:val="1"/>
          <w:bCs w:val="1"/>
          <w:sz w:val="24"/>
          <w:szCs w:val="24"/>
          <w:rPrChange w:author="" w16du:dateUtc="2024-11-28T20:47:00Z" w:id="539104196">
            <w:rPr>
              <w:rFonts w:ascii="system-ui" w:hAnsi="system-ui" w:eastAsia="system-ui" w:cs="system-ui"/>
              <w:b/>
              <w:bCs/>
              <w:color w:val="156082" w:themeColor="accent1"/>
              <w:sz w:val="24"/>
              <w:szCs w:val="24"/>
            </w:rPr>
          </w:rPrChange>
        </w:rPr>
      </w:pPr>
      <w:r w:rsidRPr="1CA79B95" w:rsidR="25023C92">
        <w:rPr>
          <w:rFonts w:ascii="Times New Roman" w:hAnsi="Times New Roman" w:eastAsia="Times New Roman" w:cs="Times New Roman"/>
          <w:b w:val="1"/>
          <w:bCs w:val="1"/>
          <w:sz w:val="24"/>
          <w:szCs w:val="24"/>
        </w:rPr>
        <w:t>John</w:t>
      </w:r>
    </w:p>
    <w:p w:rsidRPr="00A5632A" w:rsidR="2C612550" w:rsidP="1CA79B95" w:rsidRDefault="032870BF" w14:paraId="1137BDFB" w14:textId="76941D75" w14:noSpellErr="1">
      <w:pPr>
        <w:numPr>
          <w:ilvl w:val="0"/>
          <w:numId w:val="7"/>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640365147">
            <w:rPr>
              <w:rFonts w:ascii="system-ui" w:hAnsi="system-ui" w:eastAsia="system-ui" w:cs="system-ui"/>
              <w:color w:val="0D0D0D" w:themeColor="text1" w:themeTint="F2"/>
              <w:sz w:val="24"/>
              <w:szCs w:val="24"/>
            </w:rPr>
          </w:rPrChange>
        </w:rPr>
      </w:pPr>
      <w:r w:rsidRPr="1CA79B95" w:rsidR="4D17AC21">
        <w:rPr>
          <w:rFonts w:ascii="Times New Roman" w:hAnsi="Times New Roman" w:eastAsia="Times New Roman" w:cs="Times New Roman"/>
          <w:sz w:val="24"/>
          <w:szCs w:val="24"/>
        </w:rPr>
        <w:t>Users</w:t>
      </w:r>
      <w:r w:rsidRPr="1CA79B95" w:rsidR="7812575A">
        <w:rPr>
          <w:rFonts w:ascii="Times New Roman" w:hAnsi="Times New Roman" w:eastAsia="Times New Roman" w:cs="Times New Roman"/>
          <w:sz w:val="24"/>
          <w:szCs w:val="24"/>
        </w:rPr>
        <w:t xml:space="preserve"> experience testing</w:t>
      </w:r>
    </w:p>
    <w:p w:rsidRPr="00A5632A" w:rsidR="2C612550" w:rsidP="1CA79B95" w:rsidRDefault="483136A0" w14:paraId="42029422" w14:textId="2FEA314D" w14:noSpellErr="1">
      <w:pPr>
        <w:numPr>
          <w:ilvl w:val="0"/>
          <w:numId w:val="7"/>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40631645">
            <w:rPr>
              <w:rFonts w:ascii="system-ui" w:hAnsi="system-ui" w:eastAsia="system-ui" w:cs="system-ui"/>
              <w:color w:val="0D0D0D" w:themeColor="text1" w:themeTint="F2"/>
              <w:sz w:val="24"/>
              <w:szCs w:val="24"/>
            </w:rPr>
          </w:rPrChange>
        </w:rPr>
      </w:pPr>
      <w:r w:rsidRPr="1CA79B95" w:rsidR="23E6CCF6">
        <w:rPr>
          <w:rFonts w:ascii="Times New Roman" w:hAnsi="Times New Roman" w:eastAsia="Times New Roman" w:cs="Times New Roman"/>
          <w:sz w:val="24"/>
          <w:szCs w:val="24"/>
        </w:rPr>
        <w:t>Assisted</w:t>
      </w:r>
      <w:r w:rsidRPr="1CA79B95" w:rsidR="23E6CCF6">
        <w:rPr>
          <w:rFonts w:ascii="Times New Roman" w:hAnsi="Times New Roman" w:eastAsia="Times New Roman" w:cs="Times New Roman"/>
          <w:sz w:val="24"/>
          <w:szCs w:val="24"/>
        </w:rPr>
        <w:t xml:space="preserve"> with debugging and optimization</w:t>
      </w:r>
    </w:p>
    <w:p w:rsidRPr="00A5632A" w:rsidR="3536E8D5" w:rsidP="1CA79B95" w:rsidRDefault="748C7B46" w14:paraId="60107B43" w14:textId="4F1FF270" w14:noSpellErr="1">
      <w:pPr>
        <w:pStyle w:val="ListParagraph"/>
        <w:numPr>
          <w:ilvl w:val="0"/>
          <w:numId w:val="7"/>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864998969">
            <w:rPr>
              <w:rFonts w:ascii="system-ui" w:hAnsi="system-ui" w:eastAsia="system-ui" w:cs="system-ui"/>
              <w:color w:val="0D0D0D" w:themeColor="text1" w:themeTint="F2"/>
              <w:sz w:val="24"/>
              <w:szCs w:val="24"/>
            </w:rPr>
          </w:rPrChange>
        </w:rPr>
      </w:pPr>
      <w:r w:rsidRPr="1CA79B95" w:rsidR="5657BC7B">
        <w:rPr>
          <w:rFonts w:ascii="Times New Roman" w:hAnsi="Times New Roman" w:eastAsia="Times New Roman" w:cs="Times New Roman"/>
          <w:sz w:val="24"/>
          <w:szCs w:val="24"/>
        </w:rPr>
        <w:t>S</w:t>
      </w:r>
      <w:r w:rsidRPr="1CA79B95" w:rsidR="2926B720">
        <w:rPr>
          <w:rFonts w:ascii="Times New Roman" w:hAnsi="Times New Roman" w:eastAsia="Times New Roman" w:cs="Times New Roman"/>
          <w:sz w:val="24"/>
          <w:szCs w:val="24"/>
        </w:rPr>
        <w:t>lide creation</w:t>
      </w:r>
    </w:p>
    <w:p w:rsidRPr="00A5632A" w:rsidR="6C382A8C" w:rsidP="1CA79B95" w:rsidRDefault="0A15DD91" w14:paraId="1761006B" w14:textId="396E931A" w14:noSpellErr="1">
      <w:pPr>
        <w:pStyle w:val="ListParagraph"/>
        <w:numPr>
          <w:ilvl w:val="0"/>
          <w:numId w:val="7"/>
        </w:numPr>
        <w:shd w:val="clear" w:color="auto" w:fill="FFFFFF" w:themeFill="background1"/>
        <w:spacing w:after="0" w:line="240" w:lineRule="auto"/>
        <w:rPr>
          <w:rFonts w:ascii="Times New Roman" w:hAnsi="Times New Roman" w:eastAsia="Times New Roman" w:cs="Times New Roman"/>
          <w:sz w:val="24"/>
          <w:szCs w:val="24"/>
          <w:rPrChange w:author="" w16du:dateUtc="2024-11-28T20:47:00Z" w:id="1374179716">
            <w:rPr>
              <w:rFonts w:ascii="system-ui" w:hAnsi="system-ui" w:eastAsia="system-ui" w:cs="system-ui"/>
              <w:color w:val="0D0D0D" w:themeColor="text1" w:themeTint="F2"/>
              <w:sz w:val="24"/>
              <w:szCs w:val="24"/>
            </w:rPr>
          </w:rPrChange>
        </w:rPr>
      </w:pPr>
      <w:r w:rsidRPr="1CA79B95" w:rsidR="4D66578B">
        <w:rPr>
          <w:rFonts w:ascii="Times New Roman" w:hAnsi="Times New Roman" w:eastAsia="Times New Roman" w:cs="Times New Roman"/>
          <w:sz w:val="24"/>
          <w:szCs w:val="24"/>
        </w:rPr>
        <w:t>Integration</w:t>
      </w:r>
    </w:p>
    <w:p w:rsidRPr="00A5632A" w:rsidR="2C612550" w:rsidP="1CA79B95" w:rsidRDefault="6ADB7571" w14:paraId="0D511067" w14:textId="6C3A634D" w14:noSpellErr="1">
      <w:pPr>
        <w:shd w:val="clear" w:color="auto" w:fill="FFFFFF" w:themeFill="background1"/>
        <w:spacing w:before="120" w:after="120" w:line="240" w:lineRule="auto"/>
        <w:rPr>
          <w:rFonts w:ascii="Times New Roman" w:hAnsi="Times New Roman" w:eastAsia="Times New Roman" w:cs="Times New Roman"/>
          <w:b w:val="1"/>
          <w:bCs w:val="1"/>
          <w:sz w:val="24"/>
          <w:szCs w:val="24"/>
          <w:rPrChange w:author="" w16du:dateUtc="2024-11-28T20:47:00Z" w:id="235457800">
            <w:rPr>
              <w:rFonts w:ascii="system-ui" w:hAnsi="system-ui" w:eastAsia="system-ui" w:cs="system-ui"/>
              <w:b/>
              <w:bCs/>
              <w:color w:val="0D0D0D" w:themeColor="text1" w:themeTint="F2"/>
              <w:sz w:val="24"/>
              <w:szCs w:val="24"/>
            </w:rPr>
          </w:rPrChange>
        </w:rPr>
      </w:pPr>
      <w:r w:rsidRPr="1CA79B95" w:rsidR="1EC4CFAD">
        <w:rPr>
          <w:rFonts w:ascii="Times New Roman" w:hAnsi="Times New Roman" w:eastAsia="Times New Roman" w:cs="Times New Roman"/>
          <w:b w:val="1"/>
          <w:bCs w:val="1"/>
          <w:sz w:val="24"/>
          <w:szCs w:val="24"/>
        </w:rPr>
        <w:t>Ousama</w:t>
      </w:r>
    </w:p>
    <w:p w:rsidRPr="00A5632A" w:rsidR="24C90EAA" w:rsidP="1CA79B95" w:rsidRDefault="1BA25D62" w14:paraId="5427EB6C" w14:textId="76C34F7F" w14:noSpellErr="1">
      <w:pPr>
        <w:numPr>
          <w:ilvl w:val="0"/>
          <w:numId w:val="6"/>
        </w:numPr>
        <w:shd w:val="clear" w:color="auto" w:fill="FFFFFF" w:themeFill="background1"/>
        <w:spacing w:after="0"/>
        <w:rPr>
          <w:rFonts w:ascii="Times New Roman" w:hAnsi="Times New Roman" w:eastAsia="Times New Roman" w:cs="Times New Roman"/>
          <w:sz w:val="24"/>
          <w:szCs w:val="24"/>
        </w:rPr>
      </w:pPr>
      <w:r w:rsidRPr="1CA79B95" w:rsidR="0C9FC552">
        <w:rPr>
          <w:rFonts w:ascii="Times New Roman" w:hAnsi="Times New Roman" w:eastAsia="Times New Roman" w:cs="Times New Roman"/>
          <w:sz w:val="24"/>
          <w:szCs w:val="24"/>
        </w:rPr>
        <w:t>Integration of Front-end and Back-end</w:t>
      </w:r>
    </w:p>
    <w:p w:rsidRPr="00A5632A" w:rsidR="1B2C5068" w:rsidP="1CA79B95" w:rsidRDefault="1BA25D62" w14:paraId="146C9F23" w14:textId="78C036CA" w14:noSpellErr="1">
      <w:pPr>
        <w:pStyle w:val="ListParagraph"/>
        <w:numPr>
          <w:ilvl w:val="0"/>
          <w:numId w:val="58"/>
        </w:numPr>
        <w:rPr>
          <w:rFonts w:ascii="Times New Roman" w:hAnsi="Times New Roman" w:eastAsia="Times New Roman" w:cs="Times New Roman"/>
          <w:sz w:val="24"/>
          <w:szCs w:val="24"/>
        </w:rPr>
      </w:pPr>
      <w:r w:rsidRPr="1CA79B95" w:rsidR="0C9FC552">
        <w:rPr>
          <w:rFonts w:ascii="Times New Roman" w:hAnsi="Times New Roman" w:eastAsia="Times New Roman" w:cs="Times New Roman"/>
          <w:sz w:val="24"/>
          <w:szCs w:val="24"/>
        </w:rPr>
        <w:t>Web app testing</w:t>
      </w:r>
    </w:p>
    <w:p w:rsidRPr="00A5632A" w:rsidR="1B2C5068" w:rsidP="1CA79B95" w:rsidRDefault="1BA25D62" w14:paraId="5D2E87D6" w14:textId="538BF61C">
      <w:pPr>
        <w:pStyle w:val="ListParagraph"/>
        <w:numPr>
          <w:ilvl w:val="0"/>
          <w:numId w:val="58"/>
        </w:numPr>
        <w:rPr>
          <w:rFonts w:ascii="Times New Roman" w:hAnsi="Times New Roman" w:eastAsia="Times New Roman" w:cs="Times New Roman"/>
          <w:sz w:val="24"/>
          <w:szCs w:val="24"/>
        </w:rPr>
      </w:pPr>
      <w:r w:rsidRPr="1CA79B95" w:rsidR="0C9FC552">
        <w:rPr>
          <w:rFonts w:ascii="Times New Roman" w:hAnsi="Times New Roman" w:eastAsia="Times New Roman" w:cs="Times New Roman"/>
          <w:sz w:val="24"/>
          <w:szCs w:val="24"/>
        </w:rPr>
        <w:t>File selection research</w:t>
      </w:r>
      <w:r w:rsidRPr="1CA79B95" w:rsidR="7485DD9A">
        <w:rPr>
          <w:rFonts w:ascii="Times New Roman" w:hAnsi="Times New Roman" w:eastAsia="Times New Roman" w:cs="Times New Roman"/>
          <w:sz w:val="24"/>
          <w:szCs w:val="24"/>
        </w:rPr>
        <w:t xml:space="preserve"> and analysis</w:t>
      </w:r>
    </w:p>
    <w:p w:rsidRPr="00A5632A" w:rsidR="28669CDA" w:rsidP="1CA79B95" w:rsidRDefault="28669CDA" w14:paraId="4C5715A9" w14:textId="5643EB09" w14:noSpellErr="1">
      <w:pPr>
        <w:pStyle w:val="ListParagraph"/>
        <w:numPr>
          <w:ilvl w:val="0"/>
          <w:numId w:val="58"/>
        </w:numPr>
        <w:rPr>
          <w:rFonts w:ascii="Times New Roman" w:hAnsi="Times New Roman" w:eastAsia="Times New Roman" w:cs="Times New Roman"/>
          <w:sz w:val="24"/>
          <w:szCs w:val="24"/>
          <w:rPrChange w:author="" w16du:dateUtc="2024-11-28T20:47:00Z" w:id="454327451">
            <w:rPr>
              <w:rFonts w:ascii="system-ui" w:hAnsi="system-ui" w:eastAsia="system-ui" w:cs="system-ui"/>
              <w:color w:val="0D0D0D" w:themeColor="text1" w:themeTint="F2"/>
              <w:sz w:val="24"/>
              <w:szCs w:val="24"/>
            </w:rPr>
          </w:rPrChange>
        </w:rPr>
      </w:pPr>
      <w:r w:rsidRPr="1CA79B95" w:rsidR="507CB2B4">
        <w:rPr>
          <w:rFonts w:ascii="Times New Roman" w:hAnsi="Times New Roman" w:eastAsia="Times New Roman" w:cs="Times New Roman"/>
          <w:sz w:val="24"/>
          <w:szCs w:val="24"/>
        </w:rPr>
        <w:t>Assisted</w:t>
      </w:r>
      <w:r w:rsidRPr="1CA79B95" w:rsidR="507CB2B4">
        <w:rPr>
          <w:rFonts w:ascii="Times New Roman" w:hAnsi="Times New Roman" w:eastAsia="Times New Roman" w:cs="Times New Roman"/>
          <w:sz w:val="24"/>
          <w:szCs w:val="24"/>
        </w:rPr>
        <w:t xml:space="preserve"> with debugging and optimization</w:t>
      </w:r>
    </w:p>
    <w:p w:rsidRPr="00A5632A" w:rsidR="4A12F3A1" w:rsidP="1CA79B95" w:rsidRDefault="4A12F3A1" w14:paraId="357A1935" w14:textId="1C9840AF" w14:noSpellErr="1">
      <w:pPr>
        <w:pStyle w:val="ListParagraph"/>
        <w:ind w:left="1080"/>
        <w:rPr>
          <w:rFonts w:ascii="Times New Roman" w:hAnsi="Times New Roman" w:eastAsia="Times New Roman" w:cs="Times New Roman"/>
          <w:b w:val="1"/>
          <w:bCs w:val="1"/>
          <w:sz w:val="24"/>
          <w:szCs w:val="24"/>
        </w:rPr>
      </w:pPr>
      <w:r w:rsidRPr="1CA79B95" w:rsidR="358D9031">
        <w:rPr>
          <w:rFonts w:ascii="Times New Roman" w:hAnsi="Times New Roman" w:eastAsia="Times New Roman" w:cs="Times New Roman"/>
          <w:b w:val="1"/>
          <w:bCs w:val="1"/>
          <w:sz w:val="24"/>
          <w:szCs w:val="24"/>
        </w:rPr>
        <w:t xml:space="preserve">       </w:t>
      </w:r>
    </w:p>
    <w:p w:rsidRPr="00A5632A" w:rsidR="6AC1FFF6" w:rsidP="1CA79B95" w:rsidRDefault="6A31ADBD" w14:paraId="5A0776C0" w14:textId="08B1E9B9" w14:noSpellErr="1">
      <w:pPr>
        <w:pStyle w:val="ListParagraph"/>
        <w:numPr>
          <w:ilvl w:val="0"/>
          <w:numId w:val="29"/>
        </w:numPr>
        <w:rPr>
          <w:rFonts w:ascii="Times New Roman" w:hAnsi="Times New Roman" w:eastAsia="Times New Roman" w:cs="Times New Roman"/>
          <w:b w:val="1"/>
          <w:bCs w:val="1"/>
          <w:sz w:val="24"/>
          <w:szCs w:val="24"/>
          <w:rPrChange w:author="" w16du:dateUtc="2024-11-28T20:47:00Z" w:id="467442559">
            <w:rPr>
              <w:rFonts w:ascii="Times New Roman" w:hAnsi="Times New Roman" w:cs="Times New Roman"/>
              <w:b/>
              <w:sz w:val="24"/>
              <w:szCs w:val="24"/>
              <w:highlight w:val="yellow"/>
            </w:rPr>
          </w:rPrChange>
        </w:rPr>
      </w:pPr>
      <w:r w:rsidRPr="1CA79B95" w:rsidR="39173E60">
        <w:rPr>
          <w:rFonts w:ascii="Times New Roman" w:hAnsi="Times New Roman" w:eastAsia="Times New Roman" w:cs="Times New Roman"/>
          <w:b w:val="1"/>
          <w:bCs w:val="1"/>
          <w:sz w:val="24"/>
          <w:szCs w:val="24"/>
        </w:rPr>
        <w:t>COMMUNICATION PLAN</w:t>
      </w:r>
    </w:p>
    <w:p w:rsidRPr="00A5632A" w:rsidR="6AC1FFF6" w:rsidP="6CA0AFE9" w:rsidRDefault="0EAE27CB" w14:paraId="0ADF8B91" w14:textId="5685FDC3" w14:noSpellErr="1">
      <w:pPr>
        <w:pStyle w:val="Heading4"/>
        <w:spacing w:before="319" w:after="319"/>
        <w:rPr>
          <w:rFonts w:ascii="Times New Roman" w:hAnsi="Times New Roman" w:eastAsia="Times New Roman" w:cs="Times New Roman"/>
          <w:b w:val="1"/>
          <w:bCs w:val="1"/>
          <w:color w:val="auto"/>
          <w:sz w:val="24"/>
          <w:szCs w:val="24"/>
          <w:rPrChange w:author="" w16du:dateUtc="2024-11-28T20:47:00Z" w:id="525281482">
            <w:rPr>
              <w:rFonts w:ascii="Times New Roman" w:hAnsi="Times New Roman" w:eastAsia="Times New Roman" w:cs="Times New Roman"/>
              <w:b/>
              <w:sz w:val="24"/>
              <w:szCs w:val="24"/>
            </w:rPr>
          </w:rPrChange>
        </w:rPr>
      </w:pPr>
      <w:r w:rsidRPr="1CA79B95" w:rsidR="49CB32AB">
        <w:rPr>
          <w:rFonts w:ascii="Times New Roman" w:hAnsi="Times New Roman" w:eastAsia="Times New Roman" w:cs="Times New Roman"/>
          <w:b w:val="1"/>
          <w:bCs w:val="1"/>
          <w:color w:val="auto"/>
          <w:sz w:val="24"/>
          <w:szCs w:val="24"/>
        </w:rPr>
        <w:t>Objectives:</w:t>
      </w:r>
    </w:p>
    <w:p w:rsidRPr="00A5632A" w:rsidR="6AC1FFF6" w:rsidP="26FFFCFF" w:rsidRDefault="6AC1FFF6" w14:paraId="4E9599C8" w14:textId="542C0031"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Ensure Consistent Updates</w:t>
      </w:r>
      <w:r w:rsidRPr="1CA79B95" w:rsidR="4DFBAFF1">
        <w:rPr>
          <w:rFonts w:ascii="Times New Roman" w:hAnsi="Times New Roman" w:eastAsia="Times New Roman" w:cs="Times New Roman"/>
          <w:sz w:val="24"/>
          <w:szCs w:val="24"/>
        </w:rPr>
        <w:t xml:space="preserve">: </w:t>
      </w:r>
      <w:r w:rsidRPr="1CA79B95" w:rsidR="4DFBAFF1">
        <w:rPr>
          <w:rFonts w:ascii="Times New Roman" w:hAnsi="Times New Roman" w:eastAsia="Times New Roman" w:cs="Times New Roman"/>
          <w:sz w:val="24"/>
          <w:szCs w:val="24"/>
        </w:rPr>
        <w:t>Maintain</w:t>
      </w:r>
      <w:r w:rsidRPr="1CA79B95" w:rsidR="4DFBAFF1">
        <w:rPr>
          <w:rFonts w:ascii="Times New Roman" w:hAnsi="Times New Roman" w:eastAsia="Times New Roman" w:cs="Times New Roman"/>
          <w:sz w:val="24"/>
          <w:szCs w:val="24"/>
        </w:rPr>
        <w:t xml:space="preserve"> regular communication to keep all team members informed about progress, challenges, and upcoming tasks.</w:t>
      </w:r>
    </w:p>
    <w:p w:rsidRPr="00A5632A" w:rsidR="6AC1FFF6" w:rsidP="26FFFCFF" w:rsidRDefault="6AC1FFF6" w14:paraId="2399B92B" w14:textId="77A24C15"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Foster Collaboration</w:t>
      </w:r>
      <w:r w:rsidRPr="1CA79B95" w:rsidR="4DFBAFF1">
        <w:rPr>
          <w:rFonts w:ascii="Times New Roman" w:hAnsi="Times New Roman" w:eastAsia="Times New Roman" w:cs="Times New Roman"/>
          <w:sz w:val="24"/>
          <w:szCs w:val="24"/>
        </w:rPr>
        <w:t xml:space="preserve">: Provide platforms and schedules that </w:t>
      </w:r>
      <w:r w:rsidRPr="1CA79B95" w:rsidR="4DFBAFF1">
        <w:rPr>
          <w:rFonts w:ascii="Times New Roman" w:hAnsi="Times New Roman" w:eastAsia="Times New Roman" w:cs="Times New Roman"/>
          <w:sz w:val="24"/>
          <w:szCs w:val="24"/>
        </w:rPr>
        <w:t>facilitate</w:t>
      </w:r>
      <w:r w:rsidRPr="1CA79B95" w:rsidR="4DFBAFF1">
        <w:rPr>
          <w:rFonts w:ascii="Times New Roman" w:hAnsi="Times New Roman" w:eastAsia="Times New Roman" w:cs="Times New Roman"/>
          <w:sz w:val="24"/>
          <w:szCs w:val="24"/>
        </w:rPr>
        <w:t xml:space="preserve"> efficient teamwork and problem-solving.</w:t>
      </w:r>
    </w:p>
    <w:p w:rsidRPr="00A5632A" w:rsidR="6AC1FFF6" w:rsidP="26FFFCFF" w:rsidRDefault="6AC1FFF6" w14:paraId="3AF9536A" w14:textId="4FFE1090"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Adapt to Platform Shifts</w:t>
      </w:r>
      <w:r w:rsidRPr="1CA79B95" w:rsidR="4DFBAFF1">
        <w:rPr>
          <w:rFonts w:ascii="Times New Roman" w:hAnsi="Times New Roman" w:eastAsia="Times New Roman" w:cs="Times New Roman"/>
          <w:sz w:val="24"/>
          <w:szCs w:val="24"/>
        </w:rPr>
        <w:t xml:space="preserve">: Seamlessly transition from Discord to Teams while </w:t>
      </w:r>
      <w:r w:rsidRPr="1CA79B95" w:rsidR="4DFBAFF1">
        <w:rPr>
          <w:rFonts w:ascii="Times New Roman" w:hAnsi="Times New Roman" w:eastAsia="Times New Roman" w:cs="Times New Roman"/>
          <w:sz w:val="24"/>
          <w:szCs w:val="24"/>
        </w:rPr>
        <w:t>maintaining</w:t>
      </w:r>
      <w:r w:rsidRPr="1CA79B95" w:rsidR="4DFBAFF1">
        <w:rPr>
          <w:rFonts w:ascii="Times New Roman" w:hAnsi="Times New Roman" w:eastAsia="Times New Roman" w:cs="Times New Roman"/>
          <w:sz w:val="24"/>
          <w:szCs w:val="24"/>
        </w:rPr>
        <w:t xml:space="preserve"> communication efficiency.</w:t>
      </w:r>
    </w:p>
    <w:p w:rsidRPr="00A5632A" w:rsidR="6AC1FFF6" w:rsidP="6CA0AFE9" w:rsidRDefault="0EAE27CB" w14:paraId="084F000B" w14:textId="66433772" w14:noSpellErr="1">
      <w:pPr>
        <w:pStyle w:val="Heading4"/>
        <w:spacing w:before="319" w:after="319"/>
        <w:rPr>
          <w:rFonts w:ascii="Times New Roman" w:hAnsi="Times New Roman" w:eastAsia="Times New Roman" w:cs="Times New Roman"/>
          <w:b w:val="1"/>
          <w:bCs w:val="1"/>
          <w:color w:val="auto"/>
          <w:sz w:val="24"/>
          <w:szCs w:val="24"/>
          <w:rPrChange w:author="" w16du:dateUtc="2024-11-28T20:47:00Z" w:id="974661277">
            <w:rPr>
              <w:rFonts w:ascii="Times New Roman" w:hAnsi="Times New Roman" w:eastAsia="Times New Roman" w:cs="Times New Roman"/>
              <w:b/>
              <w:sz w:val="24"/>
              <w:szCs w:val="24"/>
            </w:rPr>
          </w:rPrChange>
        </w:rPr>
      </w:pPr>
      <w:r w:rsidRPr="1CA79B95" w:rsidR="49CB32AB">
        <w:rPr>
          <w:rFonts w:ascii="Times New Roman" w:hAnsi="Times New Roman" w:eastAsia="Times New Roman" w:cs="Times New Roman"/>
          <w:b w:val="1"/>
          <w:bCs w:val="1"/>
          <w:color w:val="auto"/>
          <w:sz w:val="24"/>
          <w:szCs w:val="24"/>
        </w:rPr>
        <w:t>Communication Platforms:</w:t>
      </w:r>
    </w:p>
    <w:p w:rsidRPr="00A5632A" w:rsidR="6AC1FFF6" w:rsidP="26FFFCFF" w:rsidRDefault="6AC1FFF6" w14:paraId="78A6012C" w14:textId="789E2E5E"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Microsoft Teams</w:t>
      </w:r>
      <w:r w:rsidRPr="1CA79B95" w:rsidR="4DFBAFF1">
        <w:rPr>
          <w:rFonts w:ascii="Times New Roman" w:hAnsi="Times New Roman" w:eastAsia="Times New Roman" w:cs="Times New Roman"/>
          <w:sz w:val="24"/>
          <w:szCs w:val="24"/>
        </w:rPr>
        <w:t>: The primary platform for all meetings, collaborations</w:t>
      </w:r>
      <w:r w:rsidRPr="1CA79B95" w:rsidR="20C58231">
        <w:rPr>
          <w:rFonts w:ascii="Times New Roman" w:hAnsi="Times New Roman" w:eastAsia="Times New Roman" w:cs="Times New Roman"/>
          <w:sz w:val="24"/>
          <w:szCs w:val="24"/>
        </w:rPr>
        <w:t>, communication with the professor, and sharing materials with the professor</w:t>
      </w:r>
      <w:r w:rsidRPr="1CA79B95" w:rsidR="4DFBAFF1">
        <w:rPr>
          <w:rFonts w:ascii="Times New Roman" w:hAnsi="Times New Roman" w:eastAsia="Times New Roman" w:cs="Times New Roman"/>
          <w:sz w:val="24"/>
          <w:szCs w:val="24"/>
        </w:rPr>
        <w:t>.</w:t>
      </w:r>
    </w:p>
    <w:p w:rsidRPr="00A5632A" w:rsidR="0C3BE597" w:rsidP="26FFFCFF" w:rsidRDefault="0C3BE597" w14:paraId="100FE85E" w14:textId="6C0F9A8F" w14:noSpellErr="1">
      <w:pPr>
        <w:pStyle w:val="ListParagraph"/>
        <w:numPr>
          <w:ilvl w:val="0"/>
          <w:numId w:val="36"/>
        </w:numPr>
        <w:spacing w:before="240" w:after="240"/>
        <w:rPr>
          <w:rFonts w:ascii="Times New Roman" w:hAnsi="Times New Roman" w:eastAsia="Times New Roman" w:cs="Times New Roman"/>
          <w:sz w:val="24"/>
          <w:szCs w:val="24"/>
        </w:rPr>
      </w:pPr>
      <w:r w:rsidRPr="1CA79B95" w:rsidR="16E81579">
        <w:rPr>
          <w:rFonts w:ascii="Times New Roman" w:hAnsi="Times New Roman" w:eastAsia="Times New Roman" w:cs="Times New Roman"/>
          <w:b w:val="1"/>
          <w:bCs w:val="1"/>
          <w:sz w:val="24"/>
          <w:szCs w:val="24"/>
        </w:rPr>
        <w:t>Di</w:t>
      </w:r>
      <w:r w:rsidRPr="1CA79B95" w:rsidR="5FFACA5A">
        <w:rPr>
          <w:rFonts w:ascii="Times New Roman" w:hAnsi="Times New Roman" w:eastAsia="Times New Roman" w:cs="Times New Roman"/>
          <w:b w:val="1"/>
          <w:bCs w:val="1"/>
          <w:sz w:val="24"/>
          <w:szCs w:val="24"/>
        </w:rPr>
        <w:t>s</w:t>
      </w:r>
      <w:r w:rsidRPr="1CA79B95" w:rsidR="16E81579">
        <w:rPr>
          <w:rFonts w:ascii="Times New Roman" w:hAnsi="Times New Roman" w:eastAsia="Times New Roman" w:cs="Times New Roman"/>
          <w:b w:val="1"/>
          <w:bCs w:val="1"/>
          <w:sz w:val="24"/>
          <w:szCs w:val="24"/>
        </w:rPr>
        <w:t xml:space="preserve">cord: </w:t>
      </w:r>
      <w:r w:rsidRPr="1CA79B95" w:rsidR="16E81579">
        <w:rPr>
          <w:rFonts w:ascii="Times New Roman" w:hAnsi="Times New Roman" w:eastAsia="Times New Roman" w:cs="Times New Roman"/>
          <w:sz w:val="24"/>
          <w:szCs w:val="24"/>
        </w:rPr>
        <w:t>The primary platform for all communications and sharing of code and other materials</w:t>
      </w:r>
      <w:r w:rsidRPr="1CA79B95" w:rsidR="4B003525">
        <w:rPr>
          <w:rFonts w:ascii="Times New Roman" w:hAnsi="Times New Roman" w:eastAsia="Times New Roman" w:cs="Times New Roman"/>
          <w:sz w:val="24"/>
          <w:szCs w:val="24"/>
        </w:rPr>
        <w:t xml:space="preserve"> with Team</w:t>
      </w:r>
      <w:r w:rsidRPr="1CA79B95" w:rsidR="16E81579">
        <w:rPr>
          <w:rFonts w:ascii="Times New Roman" w:hAnsi="Times New Roman" w:eastAsia="Times New Roman" w:cs="Times New Roman"/>
          <w:sz w:val="24"/>
          <w:szCs w:val="24"/>
        </w:rPr>
        <w:t>.</w:t>
      </w:r>
    </w:p>
    <w:p w:rsidRPr="00A5632A" w:rsidR="6AC1FFF6" w:rsidP="1CA79B95" w:rsidRDefault="0EAE27CB" w14:paraId="6683EB7D" w14:textId="0A1CEFE1" w14:noSpellErr="1">
      <w:pPr>
        <w:pStyle w:val="Heading4"/>
        <w:spacing w:before="319" w:after="319"/>
        <w:rPr>
          <w:rFonts w:ascii="Times New Roman" w:hAnsi="Times New Roman" w:eastAsia="Times New Roman" w:cs="Times New Roman"/>
          <w:b w:val="1"/>
          <w:bCs w:val="1"/>
          <w:color w:val="auto"/>
          <w:sz w:val="24"/>
          <w:szCs w:val="24"/>
          <w:rPrChange w:author="" w16du:dateUtc="2024-11-28T20:47:00Z" w:id="1744576423">
            <w:rPr>
              <w:b/>
              <w:bCs/>
              <w:sz w:val="24"/>
              <w:szCs w:val="24"/>
            </w:rPr>
          </w:rPrChange>
        </w:rPr>
      </w:pPr>
      <w:r w:rsidRPr="1CA79B95" w:rsidR="49CB32AB">
        <w:rPr>
          <w:rFonts w:ascii="Times New Roman" w:hAnsi="Times New Roman" w:eastAsia="Times New Roman" w:cs="Times New Roman"/>
          <w:b w:val="1"/>
          <w:bCs w:val="1"/>
          <w:color w:val="auto"/>
          <w:sz w:val="24"/>
          <w:szCs w:val="24"/>
        </w:rPr>
        <w:t>Meeting Schedule:</w:t>
      </w:r>
    </w:p>
    <w:p w:rsidRPr="00A5632A" w:rsidR="6AC1FFF6" w:rsidP="64997FB4" w:rsidRDefault="6AC1FFF6" w14:paraId="7ECCA52D" w14:textId="16D46D4B"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Monday Kick-off</w:t>
      </w:r>
      <w:r w:rsidRPr="1CA79B95" w:rsidR="4DFBAFF1">
        <w:rPr>
          <w:rFonts w:ascii="Times New Roman" w:hAnsi="Times New Roman" w:eastAsia="Times New Roman" w:cs="Times New Roman"/>
          <w:sz w:val="24"/>
          <w:szCs w:val="24"/>
        </w:rPr>
        <w:t>:</w:t>
      </w:r>
    </w:p>
    <w:p w:rsidRPr="00A5632A" w:rsidR="6AC1FFF6" w:rsidP="64997FB4" w:rsidRDefault="6AC1FFF6" w14:paraId="5CE385D2" w14:textId="6E77C73E"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Objective</w:t>
      </w:r>
      <w:r w:rsidRPr="1CA79B95" w:rsidR="4DFBAFF1">
        <w:rPr>
          <w:rFonts w:ascii="Times New Roman" w:hAnsi="Times New Roman" w:eastAsia="Times New Roman" w:cs="Times New Roman"/>
          <w:sz w:val="24"/>
          <w:szCs w:val="24"/>
        </w:rPr>
        <w:t>: Set clear goals and responsibilities for the week.</w:t>
      </w:r>
    </w:p>
    <w:p w:rsidRPr="00A5632A" w:rsidR="6AC1FFF6" w:rsidP="64997FB4" w:rsidRDefault="6AC1FFF6" w14:paraId="4F3C9761" w14:textId="03550C06"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Agenda</w:t>
      </w:r>
      <w:r w:rsidRPr="1CA79B95" w:rsidR="4DFBAFF1">
        <w:rPr>
          <w:rFonts w:ascii="Times New Roman" w:hAnsi="Times New Roman" w:eastAsia="Times New Roman" w:cs="Times New Roman"/>
          <w:sz w:val="24"/>
          <w:szCs w:val="24"/>
        </w:rPr>
        <w:t xml:space="preserve">: Review </w:t>
      </w:r>
      <w:r w:rsidRPr="1CA79B95" w:rsidR="4DFBAFF1">
        <w:rPr>
          <w:rFonts w:ascii="Times New Roman" w:hAnsi="Times New Roman" w:eastAsia="Times New Roman" w:cs="Times New Roman"/>
          <w:sz w:val="24"/>
          <w:szCs w:val="24"/>
        </w:rPr>
        <w:t>previous</w:t>
      </w:r>
      <w:r w:rsidRPr="1CA79B95" w:rsidR="4DFBAFF1">
        <w:rPr>
          <w:rFonts w:ascii="Times New Roman" w:hAnsi="Times New Roman" w:eastAsia="Times New Roman" w:cs="Times New Roman"/>
          <w:sz w:val="24"/>
          <w:szCs w:val="24"/>
        </w:rPr>
        <w:t xml:space="preserve"> week’s progress, outline </w:t>
      </w:r>
      <w:r w:rsidRPr="1CA79B95" w:rsidR="4DFBAFF1">
        <w:rPr>
          <w:rFonts w:ascii="Times New Roman" w:hAnsi="Times New Roman" w:eastAsia="Times New Roman" w:cs="Times New Roman"/>
          <w:sz w:val="24"/>
          <w:szCs w:val="24"/>
        </w:rPr>
        <w:t>objectives</w:t>
      </w:r>
      <w:r w:rsidRPr="1CA79B95" w:rsidR="4DFBAFF1">
        <w:rPr>
          <w:rFonts w:ascii="Times New Roman" w:hAnsi="Times New Roman" w:eastAsia="Times New Roman" w:cs="Times New Roman"/>
          <w:sz w:val="24"/>
          <w:szCs w:val="24"/>
        </w:rPr>
        <w:t>, delegate tasks, and address any immediate concerns.</w:t>
      </w:r>
    </w:p>
    <w:p w:rsidRPr="00A5632A" w:rsidR="6AC1FFF6" w:rsidP="2DBDD0B5" w:rsidRDefault="6AC1FFF6" w14:paraId="2925057A" w14:textId="39D341C9"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Wednesday Midweek Check-in</w:t>
      </w:r>
      <w:r w:rsidRPr="1CA79B95" w:rsidR="4DFBAFF1">
        <w:rPr>
          <w:rFonts w:ascii="Times New Roman" w:hAnsi="Times New Roman" w:eastAsia="Times New Roman" w:cs="Times New Roman"/>
          <w:sz w:val="24"/>
          <w:szCs w:val="24"/>
        </w:rPr>
        <w:t>:</w:t>
      </w:r>
    </w:p>
    <w:p w:rsidRPr="00A5632A" w:rsidR="6AC1FFF6" w:rsidP="2DBDD0B5" w:rsidRDefault="6AC1FFF6" w14:paraId="05FB2D17" w14:textId="52FA94B3"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Objective</w:t>
      </w:r>
      <w:r w:rsidRPr="1CA79B95" w:rsidR="4DFBAFF1">
        <w:rPr>
          <w:rFonts w:ascii="Times New Roman" w:hAnsi="Times New Roman" w:eastAsia="Times New Roman" w:cs="Times New Roman"/>
          <w:sz w:val="24"/>
          <w:szCs w:val="24"/>
        </w:rPr>
        <w:t xml:space="preserve">: Review midweek progress and adjust </w:t>
      </w:r>
      <w:r w:rsidRPr="1CA79B95" w:rsidR="4DFBAFF1">
        <w:rPr>
          <w:rFonts w:ascii="Times New Roman" w:hAnsi="Times New Roman" w:eastAsia="Times New Roman" w:cs="Times New Roman"/>
          <w:sz w:val="24"/>
          <w:szCs w:val="24"/>
        </w:rPr>
        <w:t>plans</w:t>
      </w:r>
      <w:r w:rsidRPr="1CA79B95" w:rsidR="4DFBAFF1">
        <w:rPr>
          <w:rFonts w:ascii="Times New Roman" w:hAnsi="Times New Roman" w:eastAsia="Times New Roman" w:cs="Times New Roman"/>
          <w:sz w:val="24"/>
          <w:szCs w:val="24"/>
        </w:rPr>
        <w:t xml:space="preserve"> as necessary.</w:t>
      </w:r>
    </w:p>
    <w:p w:rsidRPr="00A5632A" w:rsidR="6AC1FFF6" w:rsidP="2DBDD0B5" w:rsidRDefault="6AC1FFF6" w14:paraId="2FDAD5A9" w14:textId="7417C7A7"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Agenda</w:t>
      </w:r>
      <w:r w:rsidRPr="1CA79B95" w:rsidR="4DFBAFF1">
        <w:rPr>
          <w:rFonts w:ascii="Times New Roman" w:hAnsi="Times New Roman" w:eastAsia="Times New Roman" w:cs="Times New Roman"/>
          <w:sz w:val="24"/>
          <w:szCs w:val="24"/>
        </w:rPr>
        <w:t xml:space="preserve">: Each team member provides a brief update on their tasks. </w:t>
      </w:r>
      <w:r w:rsidRPr="1CA79B95" w:rsidR="4DFBAFF1">
        <w:rPr>
          <w:rFonts w:ascii="Times New Roman" w:hAnsi="Times New Roman" w:eastAsia="Times New Roman" w:cs="Times New Roman"/>
          <w:sz w:val="24"/>
          <w:szCs w:val="24"/>
        </w:rPr>
        <w:t>Identify</w:t>
      </w:r>
      <w:r w:rsidRPr="1CA79B95" w:rsidR="4DFBAFF1">
        <w:rPr>
          <w:rFonts w:ascii="Times New Roman" w:hAnsi="Times New Roman" w:eastAsia="Times New Roman" w:cs="Times New Roman"/>
          <w:sz w:val="24"/>
          <w:szCs w:val="24"/>
        </w:rPr>
        <w:t xml:space="preserve"> any roadblocks and reassign tasks if </w:t>
      </w:r>
      <w:r w:rsidRPr="1CA79B95" w:rsidR="4DFBAFF1">
        <w:rPr>
          <w:rFonts w:ascii="Times New Roman" w:hAnsi="Times New Roman" w:eastAsia="Times New Roman" w:cs="Times New Roman"/>
          <w:sz w:val="24"/>
          <w:szCs w:val="24"/>
        </w:rPr>
        <w:t>required</w:t>
      </w:r>
      <w:r w:rsidRPr="1CA79B95" w:rsidR="4DFBAFF1">
        <w:rPr>
          <w:rFonts w:ascii="Times New Roman" w:hAnsi="Times New Roman" w:eastAsia="Times New Roman" w:cs="Times New Roman"/>
          <w:sz w:val="24"/>
          <w:szCs w:val="24"/>
        </w:rPr>
        <w:t>. Discuss solutions to ongoing issues.</w:t>
      </w:r>
    </w:p>
    <w:p w:rsidRPr="00A5632A" w:rsidR="6AC1FFF6" w:rsidP="3C75764E" w:rsidRDefault="6AC1FFF6" w14:paraId="51654185" w14:textId="1A6F340E" w14:noSpellErr="1">
      <w:pPr>
        <w:pStyle w:val="ListParagraph"/>
        <w:numPr>
          <w:ilvl w:val="0"/>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Friday Wrap-up</w:t>
      </w:r>
      <w:r w:rsidRPr="1CA79B95" w:rsidR="4DFBAFF1">
        <w:rPr>
          <w:rFonts w:ascii="Times New Roman" w:hAnsi="Times New Roman" w:eastAsia="Times New Roman" w:cs="Times New Roman"/>
          <w:sz w:val="24"/>
          <w:szCs w:val="24"/>
        </w:rPr>
        <w:t>:</w:t>
      </w:r>
    </w:p>
    <w:p w:rsidRPr="00A5632A" w:rsidR="6AC1FFF6" w:rsidP="3C75764E" w:rsidRDefault="6AC1FFF6" w14:paraId="6CC6C30D" w14:textId="1D51DC00"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Objective</w:t>
      </w:r>
      <w:r w:rsidRPr="1CA79B95" w:rsidR="4DFBAFF1">
        <w:rPr>
          <w:rFonts w:ascii="Times New Roman" w:hAnsi="Times New Roman" w:eastAsia="Times New Roman" w:cs="Times New Roman"/>
          <w:sz w:val="24"/>
          <w:szCs w:val="24"/>
        </w:rPr>
        <w:t xml:space="preserve">: </w:t>
      </w:r>
      <w:r w:rsidRPr="1CA79B95" w:rsidR="4DFBAFF1">
        <w:rPr>
          <w:rFonts w:ascii="Times New Roman" w:hAnsi="Times New Roman" w:eastAsia="Times New Roman" w:cs="Times New Roman"/>
          <w:sz w:val="24"/>
          <w:szCs w:val="24"/>
        </w:rPr>
        <w:t>Finalize</w:t>
      </w:r>
      <w:r w:rsidRPr="1CA79B95" w:rsidR="4DFBAFF1">
        <w:rPr>
          <w:rFonts w:ascii="Times New Roman" w:hAnsi="Times New Roman" w:eastAsia="Times New Roman" w:cs="Times New Roman"/>
          <w:sz w:val="24"/>
          <w:szCs w:val="24"/>
        </w:rPr>
        <w:t xml:space="preserve"> and review all tasks before the weekend.</w:t>
      </w:r>
    </w:p>
    <w:p w:rsidRPr="00A5632A" w:rsidR="6AC1FFF6" w:rsidP="3C75764E" w:rsidRDefault="6AC1FFF6" w14:paraId="6D88E914" w14:textId="6F8D18DB" w14:noSpellErr="1">
      <w:pPr>
        <w:pStyle w:val="ListParagraph"/>
        <w:numPr>
          <w:ilvl w:val="1"/>
          <w:numId w:val="36"/>
        </w:numPr>
        <w:spacing w:before="240" w:after="240"/>
        <w:rPr>
          <w:rFonts w:ascii="Times New Roman" w:hAnsi="Times New Roman" w:eastAsia="Times New Roman" w:cs="Times New Roman"/>
          <w:sz w:val="24"/>
          <w:szCs w:val="24"/>
        </w:rPr>
      </w:pPr>
      <w:r w:rsidRPr="1CA79B95" w:rsidR="4DFBAFF1">
        <w:rPr>
          <w:rFonts w:ascii="Times New Roman" w:hAnsi="Times New Roman" w:eastAsia="Times New Roman" w:cs="Times New Roman"/>
          <w:b w:val="1"/>
          <w:bCs w:val="1"/>
          <w:sz w:val="24"/>
          <w:szCs w:val="24"/>
        </w:rPr>
        <w:t>Agenda</w:t>
      </w:r>
      <w:r w:rsidRPr="1CA79B95" w:rsidR="4DFBAFF1">
        <w:rPr>
          <w:rFonts w:ascii="Times New Roman" w:hAnsi="Times New Roman" w:eastAsia="Times New Roman" w:cs="Times New Roman"/>
          <w:sz w:val="24"/>
          <w:szCs w:val="24"/>
        </w:rPr>
        <w:t>: Summarize the week’s accomplishments, review any pending tasks, gather feedback, and plan for the following week.</w:t>
      </w:r>
    </w:p>
    <w:p w:rsidRPr="00A5632A" w:rsidR="6AC1FFF6" w:rsidP="1CA79B95" w:rsidRDefault="0EAE27CB" w14:paraId="7ACE0590" w14:textId="3C8B1600" w14:noSpellErr="1">
      <w:pPr>
        <w:pStyle w:val="Heading4"/>
        <w:spacing w:before="319" w:after="319"/>
        <w:rPr>
          <w:rFonts w:ascii="Times New Roman" w:hAnsi="Times New Roman" w:eastAsia="Times New Roman" w:cs="Times New Roman"/>
          <w:b w:val="1"/>
          <w:bCs w:val="1"/>
          <w:color w:val="auto"/>
          <w:sz w:val="24"/>
          <w:szCs w:val="24"/>
          <w:rPrChange w:author="" w16du:dateUtc="2024-11-28T20:47:00Z" w:id="109636493">
            <w:rPr>
              <w:b/>
              <w:bCs/>
              <w:sz w:val="24"/>
              <w:szCs w:val="24"/>
            </w:rPr>
          </w:rPrChange>
        </w:rPr>
      </w:pPr>
      <w:r w:rsidRPr="1CA79B95" w:rsidR="49CB32AB">
        <w:rPr>
          <w:rFonts w:ascii="Times New Roman" w:hAnsi="Times New Roman" w:eastAsia="Times New Roman" w:cs="Times New Roman"/>
          <w:b w:val="1"/>
          <w:bCs w:val="1"/>
          <w:color w:val="auto"/>
          <w:sz w:val="24"/>
          <w:szCs w:val="24"/>
        </w:rPr>
        <w:t>Communication Etiquette:</w:t>
      </w:r>
    </w:p>
    <w:p w:rsidRPr="00A5632A" w:rsidR="6AC1FFF6" w:rsidP="6CA0AFE9" w:rsidRDefault="0EAE27CB" w14:paraId="0F5CFEF9" w14:textId="65C846D9" w14:noSpellErr="1">
      <w:pPr>
        <w:pStyle w:val="ListParagraph"/>
        <w:numPr>
          <w:ilvl w:val="0"/>
          <w:numId w:val="36"/>
        </w:numPr>
        <w:spacing w:before="240" w:after="240"/>
        <w:rPr>
          <w:rFonts w:ascii="Times New Roman" w:hAnsi="Times New Roman" w:eastAsia="Times New Roman" w:cs="Times New Roman"/>
          <w:sz w:val="24"/>
          <w:szCs w:val="24"/>
        </w:rPr>
      </w:pPr>
      <w:r w:rsidRPr="1CA79B95" w:rsidR="49CB32AB">
        <w:rPr>
          <w:rFonts w:ascii="Times New Roman" w:hAnsi="Times New Roman" w:eastAsia="Times New Roman" w:cs="Times New Roman"/>
          <w:b w:val="1"/>
          <w:bCs w:val="1"/>
          <w:sz w:val="24"/>
          <w:szCs w:val="24"/>
        </w:rPr>
        <w:t>Responsiveness</w:t>
      </w:r>
      <w:r w:rsidRPr="1CA79B95" w:rsidR="49CB32AB">
        <w:rPr>
          <w:rFonts w:ascii="Times New Roman" w:hAnsi="Times New Roman" w:eastAsia="Times New Roman" w:cs="Times New Roman"/>
          <w:sz w:val="24"/>
          <w:szCs w:val="24"/>
        </w:rPr>
        <w:t xml:space="preserve">: Team members are expected to respond to messages within a reasonable </w:t>
      </w:r>
      <w:r w:rsidRPr="1CA79B95" w:rsidR="49CB32AB">
        <w:rPr>
          <w:rFonts w:ascii="Times New Roman" w:hAnsi="Times New Roman" w:eastAsia="Times New Roman" w:cs="Times New Roman"/>
          <w:sz w:val="24"/>
          <w:szCs w:val="24"/>
        </w:rPr>
        <w:t>timeframe</w:t>
      </w:r>
      <w:r w:rsidRPr="1CA79B95" w:rsidR="49CB32AB">
        <w:rPr>
          <w:rFonts w:ascii="Times New Roman" w:hAnsi="Times New Roman" w:eastAsia="Times New Roman" w:cs="Times New Roman"/>
          <w:sz w:val="24"/>
          <w:szCs w:val="24"/>
        </w:rPr>
        <w:t xml:space="preserve"> (e.g., within 24 hours for non-urgent matters).</w:t>
      </w:r>
    </w:p>
    <w:p w:rsidRPr="00A5632A" w:rsidR="6AC1FFF6" w:rsidP="6CA0AFE9" w:rsidRDefault="0EAE27CB" w14:paraId="42EEFAC1" w14:textId="660C265C" w14:noSpellErr="1">
      <w:pPr>
        <w:pStyle w:val="ListParagraph"/>
        <w:numPr>
          <w:ilvl w:val="0"/>
          <w:numId w:val="36"/>
        </w:numPr>
        <w:spacing w:before="240" w:after="240"/>
        <w:rPr>
          <w:rFonts w:ascii="Times New Roman" w:hAnsi="Times New Roman" w:eastAsia="Times New Roman" w:cs="Times New Roman"/>
          <w:sz w:val="24"/>
          <w:szCs w:val="24"/>
        </w:rPr>
      </w:pPr>
      <w:r w:rsidRPr="1CA79B95" w:rsidR="49CB32AB">
        <w:rPr>
          <w:rFonts w:ascii="Times New Roman" w:hAnsi="Times New Roman" w:eastAsia="Times New Roman" w:cs="Times New Roman"/>
          <w:b w:val="1"/>
          <w:bCs w:val="1"/>
          <w:sz w:val="24"/>
          <w:szCs w:val="24"/>
        </w:rPr>
        <w:t>Transparency</w:t>
      </w:r>
      <w:r w:rsidRPr="1CA79B95" w:rsidR="49CB32AB">
        <w:rPr>
          <w:rFonts w:ascii="Times New Roman" w:hAnsi="Times New Roman" w:eastAsia="Times New Roman" w:cs="Times New Roman"/>
          <w:sz w:val="24"/>
          <w:szCs w:val="24"/>
        </w:rPr>
        <w:t>: Clearly communicate any challenges or delays in completing tasks.</w:t>
      </w:r>
    </w:p>
    <w:p w:rsidRPr="00A5632A" w:rsidR="1AF54D47" w:rsidP="1CA79B95" w:rsidRDefault="1AF54D47" w14:paraId="0F0F8C2A" w14:textId="7AA0D188" w14:noSpellErr="1">
      <w:pPr>
        <w:pStyle w:val="ListParagraph"/>
        <w:rPr>
          <w:rFonts w:ascii="Times New Roman" w:hAnsi="Times New Roman" w:eastAsia="Times New Roman" w:cs="Times New Roman"/>
          <w:sz w:val="24"/>
          <w:szCs w:val="24"/>
        </w:rPr>
      </w:pPr>
    </w:p>
    <w:p w:rsidRPr="00A5632A" w:rsidR="004777B8" w:rsidP="1CA79B95" w:rsidRDefault="1CF0B262" w14:paraId="0E293691" w14:textId="52335202" w14:noSpellErr="1">
      <w:pPr>
        <w:rPr>
          <w:rFonts w:ascii="Times New Roman" w:hAnsi="Times New Roman" w:eastAsia="Times New Roman" w:cs="Times New Roman"/>
          <w:b w:val="1"/>
          <w:bCs w:val="1"/>
          <w:i w:val="1"/>
          <w:iCs w:val="1"/>
          <w:sz w:val="24"/>
          <w:szCs w:val="24"/>
          <w:rPrChange w:author="" w16du:dateUtc="2024-11-28T20:47:00Z" w:id="1891450070">
            <w:rPr>
              <w:rFonts w:ascii="Times New Roman" w:hAnsi="Times New Roman" w:cs="Times New Roman"/>
              <w:b/>
              <w:bCs/>
              <w:sz w:val="24"/>
              <w:szCs w:val="24"/>
            </w:rPr>
          </w:rPrChange>
        </w:rPr>
      </w:pPr>
      <w:r w:rsidRPr="1CA79B95" w:rsidR="211DFB02">
        <w:rPr>
          <w:rFonts w:ascii="Times New Roman" w:hAnsi="Times New Roman" w:eastAsia="Times New Roman" w:cs="Times New Roman"/>
          <w:b w:val="1"/>
          <w:bCs w:val="1"/>
          <w:i w:val="1"/>
          <w:iCs w:val="1"/>
          <w:sz w:val="24"/>
          <w:szCs w:val="24"/>
        </w:rPr>
        <w:t>POTENTIAL CHALLENGES:</w:t>
      </w:r>
    </w:p>
    <w:p w:rsidRPr="00A5632A" w:rsidR="004777B8" w:rsidP="1CA79B95" w:rsidRDefault="004777B8" w14:paraId="5E1F204E" w14:textId="77777777" w14:noSpellErr="1">
      <w:pPr>
        <w:numPr>
          <w:ilvl w:val="0"/>
          <w:numId w:val="28"/>
        </w:numPr>
        <w:rPr>
          <w:rFonts w:ascii="Times New Roman" w:hAnsi="Times New Roman" w:eastAsia="Times New Roman" w:cs="Times New Roman"/>
          <w:sz w:val="24"/>
          <w:szCs w:val="24"/>
        </w:rPr>
      </w:pPr>
      <w:r w:rsidRPr="1CA79B95" w:rsidR="0B6F0407">
        <w:rPr>
          <w:rFonts w:ascii="Times New Roman" w:hAnsi="Times New Roman" w:eastAsia="Times New Roman" w:cs="Times New Roman"/>
          <w:sz w:val="24"/>
          <w:szCs w:val="24"/>
        </w:rPr>
        <w:t>Ensuring the security of the embedded data during transmission</w:t>
      </w:r>
    </w:p>
    <w:p w:rsidRPr="00A5632A" w:rsidR="004777B8" w:rsidP="1CA79B95" w:rsidRDefault="004777B8" w14:paraId="6B27430D" w14:textId="77777777" w14:noSpellErr="1">
      <w:pPr>
        <w:numPr>
          <w:ilvl w:val="0"/>
          <w:numId w:val="28"/>
        </w:numPr>
        <w:rPr>
          <w:rFonts w:ascii="Times New Roman" w:hAnsi="Times New Roman" w:eastAsia="Times New Roman" w:cs="Times New Roman"/>
          <w:sz w:val="24"/>
          <w:szCs w:val="24"/>
        </w:rPr>
      </w:pPr>
      <w:r w:rsidRPr="1CA79B95" w:rsidR="0B6F0407">
        <w:rPr>
          <w:rFonts w:ascii="Times New Roman" w:hAnsi="Times New Roman" w:eastAsia="Times New Roman" w:cs="Times New Roman"/>
          <w:sz w:val="24"/>
          <w:szCs w:val="24"/>
        </w:rPr>
        <w:t>Handling large file sizes efficiently without significant delays</w:t>
      </w:r>
    </w:p>
    <w:p w:rsidRPr="00A5632A" w:rsidR="004777B8" w:rsidP="1CA79B95" w:rsidRDefault="1CF0B262" w14:paraId="14ADE59E" w14:textId="6040086E" w14:noSpellErr="1">
      <w:pPr>
        <w:numPr>
          <w:ilvl w:val="0"/>
          <w:numId w:val="28"/>
        </w:numPr>
        <w:rPr>
          <w:rFonts w:ascii="Times New Roman" w:hAnsi="Times New Roman" w:eastAsia="Times New Roman" w:cs="Times New Roman"/>
          <w:sz w:val="24"/>
          <w:szCs w:val="24"/>
        </w:rPr>
      </w:pPr>
      <w:r w:rsidRPr="1CA79B95" w:rsidR="211DFB02">
        <w:rPr>
          <w:rFonts w:ascii="Times New Roman" w:hAnsi="Times New Roman" w:eastAsia="Times New Roman" w:cs="Times New Roman"/>
          <w:sz w:val="24"/>
          <w:szCs w:val="24"/>
        </w:rPr>
        <w:t>Maintaining data integrity and avoiding data loss during embedding/extraction</w:t>
      </w:r>
    </w:p>
    <w:p w:rsidRPr="00A5632A" w:rsidR="004777B8" w:rsidP="1CA79B95" w:rsidRDefault="1E01EE8F" w14:paraId="0BB732EC" w14:textId="7C4560EF">
      <w:pPr>
        <w:numPr>
          <w:ilvl w:val="0"/>
          <w:numId w:val="28"/>
        </w:numPr>
        <w:ind w:left="360" w:firstLine="0"/>
        <w:rPr>
          <w:rFonts w:ascii="Times New Roman" w:hAnsi="Times New Roman" w:eastAsia="Times New Roman" w:cs="Times New Roman"/>
          <w:sz w:val="24"/>
          <w:szCs w:val="24"/>
        </w:rPr>
      </w:pPr>
      <w:r w:rsidRPr="1CA79B95" w:rsidR="5EA8DBF4">
        <w:rPr>
          <w:rFonts w:ascii="Times New Roman" w:hAnsi="Times New Roman" w:eastAsia="Times New Roman" w:cs="Times New Roman"/>
          <w:sz w:val="24"/>
          <w:szCs w:val="24"/>
        </w:rPr>
        <w:t xml:space="preserve">Processing </w:t>
      </w:r>
      <w:r w:rsidRPr="1CA79B95" w:rsidR="5EA8DBF4">
        <w:rPr>
          <w:rFonts w:ascii="Times New Roman" w:hAnsi="Times New Roman" w:eastAsia="Times New Roman" w:cs="Times New Roman"/>
          <w:sz w:val="24"/>
          <w:szCs w:val="24"/>
        </w:rPr>
        <w:t>json</w:t>
      </w:r>
      <w:r w:rsidRPr="1CA79B95" w:rsidR="5EA8DBF4">
        <w:rPr>
          <w:rFonts w:ascii="Times New Roman" w:hAnsi="Times New Roman" w:eastAsia="Times New Roman" w:cs="Times New Roman"/>
          <w:sz w:val="24"/>
          <w:szCs w:val="24"/>
        </w:rPr>
        <w:t xml:space="preserve"> files generated by Decoding API when triggering ‘Decode’ operation</w:t>
      </w:r>
    </w:p>
    <w:p w:rsidRPr="00A5632A" w:rsidR="00676C09" w:rsidP="1CA79B95" w:rsidRDefault="00676C09" w14:paraId="4D4CEA76" w14:textId="77777777" w14:noSpellErr="1">
      <w:pPr>
        <w:pStyle w:val="ListParagraph"/>
        <w:rPr>
          <w:rFonts w:ascii="Times New Roman" w:hAnsi="Times New Roman" w:eastAsia="Times New Roman" w:cs="Times New Roman"/>
          <w:b w:val="1"/>
          <w:bCs w:val="1"/>
          <w:sz w:val="24"/>
          <w:szCs w:val="24"/>
        </w:rPr>
      </w:pPr>
    </w:p>
    <w:p w:rsidR="4D01E0A4" w:rsidP="1CA79B95" w:rsidRDefault="4D01E0A4" w14:paraId="30583745" w14:textId="1FFDF134">
      <w:pPr>
        <w:pStyle w:val="ListParagraph"/>
        <w:numPr>
          <w:ilvl w:val="0"/>
          <w:numId w:val="29"/>
        </w:numPr>
        <w:rPr>
          <w:rFonts w:ascii="Times New Roman" w:hAnsi="Times New Roman" w:eastAsia="Times New Roman" w:cs="Times New Roman"/>
          <w:b w:val="1"/>
          <w:bCs w:val="1"/>
          <w:sz w:val="24"/>
          <w:szCs w:val="24"/>
        </w:rPr>
      </w:pPr>
      <w:r w:rsidRPr="1CA79B95" w:rsidR="4D01E0A4">
        <w:rPr>
          <w:rFonts w:ascii="Times New Roman" w:hAnsi="Times New Roman" w:eastAsia="Times New Roman" w:cs="Times New Roman"/>
          <w:b w:val="1"/>
          <w:bCs w:val="1"/>
          <w:sz w:val="24"/>
          <w:szCs w:val="24"/>
        </w:rPr>
        <w:t>Risk Analysis/Contingency Plan</w:t>
      </w:r>
    </w:p>
    <w:p w:rsidR="439AD211" w:rsidP="1CA79B95" w:rsidRDefault="439AD211" w14:paraId="5C7BCE58" w14:textId="5C928C71">
      <w:pPr>
        <w:pStyle w:val="ListParagraph"/>
        <w:numPr>
          <w:ilvl w:val="0"/>
          <w:numId w:val="66"/>
        </w:numPr>
        <w:rPr>
          <w:rFonts w:ascii="Times New Roman" w:hAnsi="Times New Roman" w:eastAsia="Times New Roman" w:cs="Times New Roman"/>
          <w:b w:val="0"/>
          <w:bCs w:val="0"/>
          <w:sz w:val="24"/>
          <w:szCs w:val="24"/>
        </w:rPr>
      </w:pPr>
      <w:r w:rsidRPr="1CA79B95" w:rsidR="439AD211">
        <w:rPr>
          <w:rFonts w:ascii="Times New Roman" w:hAnsi="Times New Roman" w:eastAsia="Times New Roman" w:cs="Times New Roman"/>
          <w:b w:val="0"/>
          <w:bCs w:val="0"/>
          <w:sz w:val="24"/>
          <w:szCs w:val="24"/>
        </w:rPr>
        <w:t xml:space="preserve">Maintain two teams with overlapping </w:t>
      </w:r>
      <w:r w:rsidRPr="1CA79B95" w:rsidR="439AD211">
        <w:rPr>
          <w:rFonts w:ascii="Times New Roman" w:hAnsi="Times New Roman" w:eastAsia="Times New Roman" w:cs="Times New Roman"/>
          <w:b w:val="0"/>
          <w:bCs w:val="0"/>
          <w:sz w:val="24"/>
          <w:szCs w:val="24"/>
        </w:rPr>
        <w:t>expertise</w:t>
      </w:r>
      <w:r w:rsidRPr="1CA79B95" w:rsidR="439AD211">
        <w:rPr>
          <w:rFonts w:ascii="Times New Roman" w:hAnsi="Times New Roman" w:eastAsia="Times New Roman" w:cs="Times New Roman"/>
          <w:b w:val="0"/>
          <w:bCs w:val="0"/>
          <w:sz w:val="24"/>
          <w:szCs w:val="24"/>
        </w:rPr>
        <w:t>. If a member of one team is unavailable, members from the other team can step in to take over responsibilities, ensuring continuity and minimizing disruption.</w:t>
      </w:r>
    </w:p>
    <w:p w:rsidR="1CA79B95" w:rsidP="1CA79B95" w:rsidRDefault="1CA79B95" w14:paraId="38C52D4F" w14:textId="3924867A">
      <w:pPr>
        <w:pStyle w:val="ListParagraph"/>
        <w:ind w:left="720"/>
        <w:rPr>
          <w:rFonts w:ascii="Times New Roman" w:hAnsi="Times New Roman" w:eastAsia="Times New Roman" w:cs="Times New Roman"/>
          <w:b w:val="0"/>
          <w:bCs w:val="0"/>
          <w:sz w:val="24"/>
          <w:szCs w:val="24"/>
        </w:rPr>
      </w:pPr>
    </w:p>
    <w:p w:rsidRPr="00A5632A" w:rsidR="00612240" w:rsidP="1CA79B95" w:rsidRDefault="20A5B23F" w14:paraId="687893E7" w14:textId="2CC4BF7D" w14:noSpellErr="1">
      <w:pPr>
        <w:pStyle w:val="ListParagraph"/>
        <w:numPr>
          <w:ilvl w:val="0"/>
          <w:numId w:val="29"/>
        </w:numPr>
        <w:rPr>
          <w:rFonts w:ascii="Times New Roman" w:hAnsi="Times New Roman" w:eastAsia="Times New Roman" w:cs="Times New Roman"/>
          <w:b w:val="1"/>
          <w:bCs w:val="1"/>
          <w:sz w:val="24"/>
          <w:szCs w:val="24"/>
        </w:rPr>
      </w:pPr>
      <w:r w:rsidRPr="1CA79B95" w:rsidR="6221A833">
        <w:rPr>
          <w:rFonts w:ascii="Times New Roman" w:hAnsi="Times New Roman" w:eastAsia="Times New Roman" w:cs="Times New Roman"/>
          <w:b w:val="1"/>
          <w:bCs w:val="1"/>
          <w:sz w:val="24"/>
          <w:szCs w:val="24"/>
        </w:rPr>
        <w:t>EVALUATION</w:t>
      </w:r>
      <w:r w:rsidRPr="1CA79B95" w:rsidR="39173E60">
        <w:rPr>
          <w:rFonts w:ascii="Times New Roman" w:hAnsi="Times New Roman" w:eastAsia="Times New Roman" w:cs="Times New Roman"/>
          <w:b w:val="1"/>
          <w:bCs w:val="1"/>
          <w:sz w:val="24"/>
          <w:szCs w:val="24"/>
        </w:rPr>
        <w:t>/ TRACKING PLAN</w:t>
      </w:r>
      <w:r w:rsidRPr="1CA79B95" w:rsidR="37CFDB30">
        <w:rPr>
          <w:rFonts w:ascii="Times New Roman" w:hAnsi="Times New Roman" w:eastAsia="Times New Roman" w:cs="Times New Roman"/>
          <w:b w:val="1"/>
          <w:bCs w:val="1"/>
          <w:sz w:val="24"/>
          <w:szCs w:val="24"/>
        </w:rPr>
        <w:t xml:space="preserve"> </w:t>
      </w:r>
    </w:p>
    <w:p w:rsidRPr="00A5632A" w:rsidR="3989F4D1" w:rsidP="1CA79B95" w:rsidRDefault="36F17EEC" w14:paraId="34FE669C" w14:textId="3BBD25A1" w14:noSpellErr="1">
      <w:pPr>
        <w:rPr>
          <w:rFonts w:ascii="Times New Roman" w:hAnsi="Times New Roman" w:eastAsia="Times New Roman" w:cs="Times New Roman"/>
          <w:b w:val="1"/>
          <w:bCs w:val="1"/>
          <w:i w:val="1"/>
          <w:iCs w:val="1"/>
          <w:sz w:val="24"/>
          <w:szCs w:val="24"/>
          <w:rPrChange w:author="" w16du:dateUtc="2024-11-28T20:47:00Z" w:id="1345412757">
            <w:rPr/>
          </w:rPrChange>
        </w:rPr>
      </w:pPr>
      <w:r w:rsidRPr="1CA79B95" w:rsidR="2279BC64">
        <w:rPr>
          <w:rFonts w:ascii="Times New Roman" w:hAnsi="Times New Roman" w:eastAsia="Times New Roman" w:cs="Times New Roman"/>
          <w:b w:val="1"/>
          <w:bCs w:val="1"/>
          <w:i w:val="1"/>
          <w:iCs w:val="1"/>
          <w:sz w:val="24"/>
          <w:szCs w:val="24"/>
        </w:rPr>
        <w:t>Objectives:</w:t>
      </w:r>
    </w:p>
    <w:p w:rsidRPr="00A5632A" w:rsidR="3989F4D1" w:rsidP="1CA79B95" w:rsidRDefault="4E0AB552" w14:paraId="4BE485AF" w14:textId="47CA41BE" w14:noSpellErr="1">
      <w:pPr>
        <w:pStyle w:val="ListParagraph"/>
        <w:numPr>
          <w:ilvl w:val="0"/>
          <w:numId w:val="1"/>
        </w:numPr>
        <w:rPr>
          <w:rFonts w:ascii="Times New Roman" w:hAnsi="Times New Roman" w:eastAsia="Times New Roman" w:cs="Times New Roman"/>
          <w:b w:val="1"/>
          <w:bCs w:val="1"/>
          <w:sz w:val="24"/>
          <w:szCs w:val="24"/>
        </w:rPr>
      </w:pPr>
      <w:r w:rsidRPr="1CA79B95" w:rsidR="01367D96">
        <w:rPr>
          <w:rFonts w:ascii="Times New Roman" w:hAnsi="Times New Roman" w:eastAsia="Times New Roman" w:cs="Times New Roman"/>
          <w:b w:val="1"/>
          <w:bCs w:val="1"/>
          <w:sz w:val="24"/>
          <w:szCs w:val="24"/>
        </w:rPr>
        <w:t xml:space="preserve">Define Clear Weekly Goals: </w:t>
      </w:r>
      <w:r w:rsidRPr="1CA79B95" w:rsidR="01367D96">
        <w:rPr>
          <w:rFonts w:ascii="Times New Roman" w:hAnsi="Times New Roman" w:eastAsia="Times New Roman" w:cs="Times New Roman"/>
          <w:sz w:val="24"/>
          <w:szCs w:val="24"/>
        </w:rPr>
        <w:t>Establish</w:t>
      </w:r>
      <w:r w:rsidRPr="1CA79B95" w:rsidR="01367D96">
        <w:rPr>
          <w:rFonts w:ascii="Times New Roman" w:hAnsi="Times New Roman" w:eastAsia="Times New Roman" w:cs="Times New Roman"/>
          <w:sz w:val="24"/>
          <w:szCs w:val="24"/>
        </w:rPr>
        <w:t xml:space="preserve"> specific, measurable </w:t>
      </w:r>
      <w:r w:rsidRPr="1CA79B95" w:rsidR="01367D96">
        <w:rPr>
          <w:rFonts w:ascii="Times New Roman" w:hAnsi="Times New Roman" w:eastAsia="Times New Roman" w:cs="Times New Roman"/>
          <w:sz w:val="24"/>
          <w:szCs w:val="24"/>
        </w:rPr>
        <w:t>objectives</w:t>
      </w:r>
      <w:r w:rsidRPr="1CA79B95" w:rsidR="01367D96">
        <w:rPr>
          <w:rFonts w:ascii="Times New Roman" w:hAnsi="Times New Roman" w:eastAsia="Times New Roman" w:cs="Times New Roman"/>
          <w:sz w:val="24"/>
          <w:szCs w:val="24"/>
        </w:rPr>
        <w:t xml:space="preserve"> to be achieved by the end of each week.</w:t>
      </w:r>
    </w:p>
    <w:p w:rsidRPr="00A5632A" w:rsidR="3989F4D1" w:rsidP="1CA79B95" w:rsidRDefault="4E0AB552" w14:paraId="7D34D8B5" w14:textId="107EF10F" w14:noSpellErr="1">
      <w:pPr>
        <w:pStyle w:val="ListParagraph"/>
        <w:numPr>
          <w:ilvl w:val="0"/>
          <w:numId w:val="1"/>
        </w:numPr>
        <w:rPr>
          <w:rFonts w:ascii="Times New Roman" w:hAnsi="Times New Roman" w:eastAsia="Times New Roman" w:cs="Times New Roman"/>
          <w:sz w:val="24"/>
          <w:szCs w:val="24"/>
        </w:rPr>
      </w:pPr>
      <w:r w:rsidRPr="1CA79B95" w:rsidR="01367D96">
        <w:rPr>
          <w:rFonts w:ascii="Times New Roman" w:hAnsi="Times New Roman" w:eastAsia="Times New Roman" w:cs="Times New Roman"/>
          <w:b w:val="1"/>
          <w:bCs w:val="1"/>
          <w:sz w:val="24"/>
          <w:szCs w:val="24"/>
        </w:rPr>
        <w:t>Midweek Check-in</w:t>
      </w:r>
      <w:r w:rsidRPr="1CA79B95" w:rsidR="01367D96">
        <w:rPr>
          <w:rFonts w:ascii="Times New Roman" w:hAnsi="Times New Roman" w:eastAsia="Times New Roman" w:cs="Times New Roman"/>
          <w:sz w:val="24"/>
          <w:szCs w:val="24"/>
        </w:rPr>
        <w:t>: Review progress at the end of the day on Wednesday to ensure goals are on track.</w:t>
      </w:r>
    </w:p>
    <w:p w:rsidRPr="00A5632A" w:rsidR="3989F4D1" w:rsidP="1CA79B95" w:rsidRDefault="74077A28" w14:paraId="7565F7D9" w14:textId="21C9FF57" w14:noSpellErr="1">
      <w:pPr>
        <w:pStyle w:val="ListParagraph"/>
        <w:numPr>
          <w:ilvl w:val="0"/>
          <w:numId w:val="1"/>
        </w:numPr>
        <w:rPr>
          <w:rFonts w:ascii="Times New Roman" w:hAnsi="Times New Roman" w:eastAsia="Times New Roman" w:cs="Times New Roman"/>
          <w:sz w:val="24"/>
          <w:szCs w:val="24"/>
        </w:rPr>
      </w:pPr>
      <w:r w:rsidRPr="1CA79B95" w:rsidR="60A63EE1">
        <w:rPr>
          <w:rFonts w:ascii="Times New Roman" w:hAnsi="Times New Roman" w:eastAsia="Times New Roman" w:cs="Times New Roman"/>
          <w:b w:val="1"/>
          <w:bCs w:val="1"/>
          <w:sz w:val="24"/>
          <w:szCs w:val="24"/>
        </w:rPr>
        <w:t xml:space="preserve">Team Collaboration: </w:t>
      </w:r>
      <w:r w:rsidRPr="1CA79B95" w:rsidR="60A63EE1">
        <w:rPr>
          <w:rFonts w:ascii="Times New Roman" w:hAnsi="Times New Roman" w:eastAsia="Times New Roman" w:cs="Times New Roman"/>
          <w:sz w:val="24"/>
          <w:szCs w:val="24"/>
        </w:rPr>
        <w:t xml:space="preserve">Hold a focused work session to tackle </w:t>
      </w:r>
      <w:r w:rsidRPr="1CA79B95" w:rsidR="24112363">
        <w:rPr>
          <w:rFonts w:ascii="Times New Roman" w:hAnsi="Times New Roman" w:eastAsia="Times New Roman" w:cs="Times New Roman"/>
          <w:sz w:val="24"/>
          <w:szCs w:val="24"/>
        </w:rPr>
        <w:t>the remaining</w:t>
      </w:r>
      <w:r w:rsidRPr="1CA79B95" w:rsidR="60A63EE1">
        <w:rPr>
          <w:rFonts w:ascii="Times New Roman" w:hAnsi="Times New Roman" w:eastAsia="Times New Roman" w:cs="Times New Roman"/>
          <w:sz w:val="24"/>
          <w:szCs w:val="24"/>
        </w:rPr>
        <w:t xml:space="preserve"> tasks.</w:t>
      </w:r>
    </w:p>
    <w:p w:rsidRPr="00A5632A" w:rsidR="3989F4D1" w:rsidP="1CA79B95" w:rsidRDefault="23C92E9F" w14:paraId="7FCBFFC2" w14:textId="2FB46FDF" w14:noSpellErr="1">
      <w:pPr>
        <w:pStyle w:val="ListParagraph"/>
        <w:numPr>
          <w:ilvl w:val="0"/>
          <w:numId w:val="1"/>
        </w:numPr>
        <w:rPr>
          <w:rFonts w:ascii="Times New Roman" w:hAnsi="Times New Roman" w:eastAsia="Times New Roman" w:cs="Times New Roman"/>
          <w:sz w:val="24"/>
          <w:szCs w:val="24"/>
        </w:rPr>
      </w:pPr>
      <w:r w:rsidRPr="1CA79B95" w:rsidR="2D8D0590">
        <w:rPr>
          <w:rFonts w:ascii="Times New Roman" w:hAnsi="Times New Roman" w:eastAsia="Times New Roman" w:cs="Times New Roman"/>
          <w:b w:val="1"/>
          <w:bCs w:val="1"/>
          <w:sz w:val="24"/>
          <w:szCs w:val="24"/>
        </w:rPr>
        <w:t xml:space="preserve">Final Push and Assessment: </w:t>
      </w:r>
      <w:r w:rsidRPr="1CA79B95" w:rsidR="2D8D0590">
        <w:rPr>
          <w:rFonts w:ascii="Times New Roman" w:hAnsi="Times New Roman" w:eastAsia="Times New Roman" w:cs="Times New Roman"/>
          <w:sz w:val="24"/>
          <w:szCs w:val="24"/>
        </w:rPr>
        <w:t>Identify</w:t>
      </w:r>
      <w:r w:rsidRPr="1CA79B95" w:rsidR="2D8D0590">
        <w:rPr>
          <w:rFonts w:ascii="Times New Roman" w:hAnsi="Times New Roman" w:eastAsia="Times New Roman" w:cs="Times New Roman"/>
          <w:sz w:val="24"/>
          <w:szCs w:val="24"/>
        </w:rPr>
        <w:t xml:space="preserve"> remaining tasks and collaborate to complete them before the Friday meeting.</w:t>
      </w:r>
    </w:p>
    <w:p w:rsidRPr="00A5632A" w:rsidR="24C90EAA" w:rsidP="1CA79B95" w:rsidRDefault="427CB7DD" w14:paraId="4E96EA15" w14:textId="5A7F2DC9" w14:noSpellErr="1">
      <w:pPr>
        <w:rPr>
          <w:rFonts w:ascii="Times New Roman" w:hAnsi="Times New Roman" w:eastAsia="Times New Roman" w:cs="Times New Roman"/>
          <w:b w:val="1"/>
          <w:bCs w:val="1"/>
          <w:i w:val="1"/>
          <w:iCs w:val="1"/>
          <w:sz w:val="24"/>
          <w:szCs w:val="24"/>
          <w:rPrChange w:author="" w16du:dateUtc="2024-11-28T20:47:00Z" w:id="850264429">
            <w:rPr>
              <w:rFonts w:ascii="Times New Roman" w:hAnsi="Times New Roman" w:eastAsia="Times New Roman" w:cs="Times New Roman"/>
              <w:b/>
              <w:sz w:val="24"/>
              <w:szCs w:val="24"/>
            </w:rPr>
          </w:rPrChange>
        </w:rPr>
      </w:pPr>
      <w:r w:rsidRPr="1CA79B95" w:rsidR="362A30C7">
        <w:rPr>
          <w:rFonts w:ascii="Times New Roman" w:hAnsi="Times New Roman" w:eastAsia="Times New Roman" w:cs="Times New Roman"/>
          <w:b w:val="1"/>
          <w:bCs w:val="1"/>
          <w:i w:val="1"/>
          <w:iCs w:val="1"/>
          <w:sz w:val="24"/>
          <w:szCs w:val="24"/>
        </w:rPr>
        <w:t>Plan Overview:</w:t>
      </w:r>
    </w:p>
    <w:p w:rsidRPr="00A5632A" w:rsidR="24C90EAA" w:rsidP="6298B1A8" w:rsidRDefault="01FD9A0F" w14:paraId="7C6F0D2F" w14:textId="33385BE3" w14:noSpellErr="1">
      <w:pPr>
        <w:pStyle w:val="ListParagraph"/>
        <w:numPr>
          <w:ilvl w:val="0"/>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Monday Morning Kick-off</w:t>
      </w:r>
      <w:r w:rsidRPr="1CA79B95" w:rsidR="2AABB059">
        <w:rPr>
          <w:rFonts w:ascii="Times New Roman" w:hAnsi="Times New Roman" w:eastAsia="Times New Roman" w:cs="Times New Roman"/>
          <w:sz w:val="24"/>
          <w:szCs w:val="24"/>
        </w:rPr>
        <w:t>:</w:t>
      </w:r>
    </w:p>
    <w:p w:rsidRPr="00A5632A" w:rsidR="24C90EAA" w:rsidP="1DD14F60" w:rsidRDefault="01FD9A0F" w14:paraId="60F2778B" w14:textId="64116B48" w14:noSpellErr="1">
      <w:pPr>
        <w:pStyle w:val="ListParagraph"/>
        <w:numPr>
          <w:ilvl w:val="1"/>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Set Objectives</w:t>
      </w:r>
      <w:r w:rsidRPr="1CA79B95" w:rsidR="2AABB059">
        <w:rPr>
          <w:rFonts w:ascii="Times New Roman" w:hAnsi="Times New Roman" w:eastAsia="Times New Roman" w:cs="Times New Roman"/>
          <w:sz w:val="24"/>
          <w:szCs w:val="24"/>
        </w:rPr>
        <w:t xml:space="preserve">: Define clear, actionable </w:t>
      </w:r>
      <w:r w:rsidRPr="1CA79B95" w:rsidR="2AABB059">
        <w:rPr>
          <w:rFonts w:ascii="Times New Roman" w:hAnsi="Times New Roman" w:eastAsia="Times New Roman" w:cs="Times New Roman"/>
          <w:sz w:val="24"/>
          <w:szCs w:val="24"/>
        </w:rPr>
        <w:t>objectives</w:t>
      </w:r>
      <w:r w:rsidRPr="1CA79B95" w:rsidR="2AABB059">
        <w:rPr>
          <w:rFonts w:ascii="Times New Roman" w:hAnsi="Times New Roman" w:eastAsia="Times New Roman" w:cs="Times New Roman"/>
          <w:sz w:val="24"/>
          <w:szCs w:val="24"/>
        </w:rPr>
        <w:t xml:space="preserve"> for the week. Each team member should understand their tasks and deadlines.</w:t>
      </w:r>
    </w:p>
    <w:p w:rsidRPr="00A5632A" w:rsidR="24C90EAA" w:rsidP="7F4232CB" w:rsidRDefault="01FD9A0F" w14:paraId="559722B4" w14:textId="4F80FA6B" w14:noSpellErr="1">
      <w:pPr>
        <w:pStyle w:val="ListParagraph"/>
        <w:numPr>
          <w:ilvl w:val="1"/>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Assign Responsibilities</w:t>
      </w:r>
      <w:r w:rsidRPr="1CA79B95" w:rsidR="2AABB059">
        <w:rPr>
          <w:rFonts w:ascii="Times New Roman" w:hAnsi="Times New Roman" w:eastAsia="Times New Roman" w:cs="Times New Roman"/>
          <w:sz w:val="24"/>
          <w:szCs w:val="24"/>
        </w:rPr>
        <w:t>: Delegate tasks according to strengths and priorities</w:t>
      </w:r>
    </w:p>
    <w:p w:rsidRPr="00A5632A" w:rsidR="24C90EAA" w:rsidP="1CA79B95" w:rsidRDefault="0A171826" w14:paraId="0ADB2489" w14:textId="1C836B86" w14:noSpellErr="1">
      <w:pPr>
        <w:pStyle w:val="ListParagraph"/>
        <w:numPr>
          <w:ilvl w:val="1"/>
          <w:numId w:val="2"/>
        </w:numPr>
        <w:spacing w:before="240" w:after="240"/>
        <w:rPr>
          <w:rFonts w:ascii="Times New Roman" w:hAnsi="Times New Roman" w:eastAsia="Times New Roman" w:cs="Times New Roman"/>
          <w:sz w:val="24"/>
          <w:szCs w:val="24"/>
        </w:rPr>
      </w:pPr>
      <w:r w:rsidRPr="1CA79B95" w:rsidR="78BCABF2">
        <w:rPr>
          <w:rFonts w:ascii="Times New Roman" w:hAnsi="Times New Roman" w:eastAsia="Times New Roman" w:cs="Times New Roman"/>
          <w:b w:val="1"/>
          <w:bCs w:val="1"/>
          <w:sz w:val="24"/>
          <w:szCs w:val="24"/>
        </w:rPr>
        <w:t>Team Collaboration:</w:t>
      </w:r>
      <w:r w:rsidRPr="1CA79B95" w:rsidR="78BCABF2">
        <w:rPr>
          <w:rFonts w:ascii="Times New Roman" w:hAnsi="Times New Roman" w:eastAsia="Times New Roman" w:cs="Times New Roman"/>
          <w:sz w:val="24"/>
          <w:szCs w:val="24"/>
        </w:rPr>
        <w:t xml:space="preserve"> Hold a focused work session to tackle </w:t>
      </w:r>
      <w:r w:rsidRPr="1CA79B95" w:rsidR="24112363">
        <w:rPr>
          <w:rFonts w:ascii="Times New Roman" w:hAnsi="Times New Roman" w:eastAsia="Times New Roman" w:cs="Times New Roman"/>
          <w:sz w:val="24"/>
          <w:szCs w:val="24"/>
        </w:rPr>
        <w:t>the remaining</w:t>
      </w:r>
      <w:r w:rsidRPr="1CA79B95" w:rsidR="78BCABF2">
        <w:rPr>
          <w:rFonts w:ascii="Times New Roman" w:hAnsi="Times New Roman" w:eastAsia="Times New Roman" w:cs="Times New Roman"/>
          <w:sz w:val="24"/>
          <w:szCs w:val="24"/>
        </w:rPr>
        <w:t xml:space="preserve"> tasks</w:t>
      </w:r>
      <w:r w:rsidRPr="1CA79B95" w:rsidR="78BCABF2">
        <w:rPr>
          <w:rFonts w:ascii="Times New Roman" w:hAnsi="Times New Roman" w:eastAsia="Times New Roman" w:cs="Times New Roman"/>
          <w:sz w:val="24"/>
          <w:szCs w:val="24"/>
        </w:rPr>
        <w:t xml:space="preserve">.  </w:t>
      </w:r>
      <w:r w:rsidRPr="1CA79B95" w:rsidR="78BCABF2">
        <w:rPr>
          <w:rFonts w:ascii="Times New Roman" w:hAnsi="Times New Roman" w:eastAsia="Times New Roman" w:cs="Times New Roman"/>
          <w:sz w:val="24"/>
          <w:szCs w:val="24"/>
        </w:rPr>
        <w:t xml:space="preserve"> </w:t>
      </w:r>
    </w:p>
    <w:p w:rsidRPr="00A5632A" w:rsidR="24C90EAA" w:rsidP="1DD14F60" w:rsidRDefault="01FD9A0F" w14:paraId="49219D50" w14:textId="6617E114" w14:noSpellErr="1">
      <w:pPr>
        <w:pStyle w:val="ListParagraph"/>
        <w:numPr>
          <w:ilvl w:val="0"/>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Midweek Check-in (Wednesday EOD)</w:t>
      </w:r>
      <w:r w:rsidRPr="1CA79B95" w:rsidR="2AABB059">
        <w:rPr>
          <w:rFonts w:ascii="Times New Roman" w:hAnsi="Times New Roman" w:eastAsia="Times New Roman" w:cs="Times New Roman"/>
          <w:sz w:val="24"/>
          <w:szCs w:val="24"/>
        </w:rPr>
        <w:t>:</w:t>
      </w:r>
    </w:p>
    <w:p w:rsidRPr="00A5632A" w:rsidR="24C90EAA" w:rsidP="49C397D1" w:rsidRDefault="01FD9A0F" w14:paraId="021C2094" w14:textId="762EB662" w14:noSpellErr="1">
      <w:pPr>
        <w:pStyle w:val="ListParagraph"/>
        <w:numPr>
          <w:ilvl w:val="1"/>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Progress Review</w:t>
      </w:r>
      <w:r w:rsidRPr="1CA79B95" w:rsidR="2AABB059">
        <w:rPr>
          <w:rFonts w:ascii="Times New Roman" w:hAnsi="Times New Roman" w:eastAsia="Times New Roman" w:cs="Times New Roman"/>
          <w:sz w:val="24"/>
          <w:szCs w:val="24"/>
        </w:rPr>
        <w:t xml:space="preserve">: Assess progress toward the </w:t>
      </w:r>
      <w:r w:rsidRPr="1CA79B95" w:rsidR="2AABB059">
        <w:rPr>
          <w:rFonts w:ascii="Times New Roman" w:hAnsi="Times New Roman" w:eastAsia="Times New Roman" w:cs="Times New Roman"/>
          <w:sz w:val="24"/>
          <w:szCs w:val="24"/>
        </w:rPr>
        <w:t>objectives</w:t>
      </w:r>
      <w:r w:rsidRPr="1CA79B95" w:rsidR="2AABB059">
        <w:rPr>
          <w:rFonts w:ascii="Times New Roman" w:hAnsi="Times New Roman" w:eastAsia="Times New Roman" w:cs="Times New Roman"/>
          <w:sz w:val="24"/>
          <w:szCs w:val="24"/>
        </w:rPr>
        <w:t>. Each team member reports on their status.</w:t>
      </w:r>
    </w:p>
    <w:p w:rsidRPr="00A5632A" w:rsidR="24C90EAA" w:rsidP="49C397D1" w:rsidRDefault="01FD9A0F" w14:paraId="239E9DA2" w14:textId="66899091" w14:noSpellErr="1">
      <w:pPr>
        <w:pStyle w:val="ListParagraph"/>
        <w:numPr>
          <w:ilvl w:val="1"/>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Identify</w:t>
      </w:r>
      <w:r w:rsidRPr="1CA79B95" w:rsidR="2AABB059">
        <w:rPr>
          <w:rFonts w:ascii="Times New Roman" w:hAnsi="Times New Roman" w:eastAsia="Times New Roman" w:cs="Times New Roman"/>
          <w:b w:val="1"/>
          <w:bCs w:val="1"/>
          <w:sz w:val="24"/>
          <w:szCs w:val="24"/>
        </w:rPr>
        <w:t xml:space="preserve"> Roadblocks</w:t>
      </w:r>
      <w:r w:rsidRPr="1CA79B95" w:rsidR="2AABB059">
        <w:rPr>
          <w:rFonts w:ascii="Times New Roman" w:hAnsi="Times New Roman" w:eastAsia="Times New Roman" w:cs="Times New Roman"/>
          <w:sz w:val="24"/>
          <w:szCs w:val="24"/>
        </w:rPr>
        <w:t>: Pinpoint any challenges or delays that have arisen.</w:t>
      </w:r>
    </w:p>
    <w:p w:rsidRPr="00A5632A" w:rsidR="24C90EAA" w:rsidP="49C397D1" w:rsidRDefault="01FD9A0F" w14:paraId="2C7EA141" w14:textId="5C0E18A6" w14:noSpellErr="1">
      <w:pPr>
        <w:pStyle w:val="ListParagraph"/>
        <w:numPr>
          <w:ilvl w:val="1"/>
          <w:numId w:val="2"/>
        </w:numPr>
        <w:spacing w:before="240" w:after="240"/>
        <w:rPr>
          <w:rFonts w:ascii="Times New Roman" w:hAnsi="Times New Roman" w:eastAsia="Times New Roman" w:cs="Times New Roman"/>
          <w:sz w:val="24"/>
          <w:szCs w:val="24"/>
        </w:rPr>
      </w:pPr>
      <w:r w:rsidRPr="1CA79B95" w:rsidR="2AABB059">
        <w:rPr>
          <w:rFonts w:ascii="Times New Roman" w:hAnsi="Times New Roman" w:eastAsia="Times New Roman" w:cs="Times New Roman"/>
          <w:b w:val="1"/>
          <w:bCs w:val="1"/>
          <w:sz w:val="24"/>
          <w:szCs w:val="24"/>
        </w:rPr>
        <w:t>Adjust Plan</w:t>
      </w:r>
      <w:r w:rsidRPr="1CA79B95" w:rsidR="2AABB059">
        <w:rPr>
          <w:rFonts w:ascii="Times New Roman" w:hAnsi="Times New Roman" w:eastAsia="Times New Roman" w:cs="Times New Roman"/>
          <w:sz w:val="24"/>
          <w:szCs w:val="24"/>
        </w:rPr>
        <w:t>: Realign tasks and priorities as needed. Ensure everyone is clear on their updated responsibilities.</w:t>
      </w:r>
    </w:p>
    <w:p w:rsidRPr="00A5632A" w:rsidR="24C90EAA" w:rsidP="49C397D1" w:rsidRDefault="1434BDFB" w14:paraId="099027E1" w14:textId="128FDC94" w14:noSpellErr="1">
      <w:pPr>
        <w:pStyle w:val="ListParagraph"/>
        <w:numPr>
          <w:ilvl w:val="1"/>
          <w:numId w:val="2"/>
        </w:numPr>
        <w:spacing w:before="240" w:after="240"/>
        <w:rPr>
          <w:rFonts w:ascii="Times New Roman" w:hAnsi="Times New Roman" w:eastAsia="Times New Roman" w:cs="Times New Roman"/>
          <w:sz w:val="24"/>
          <w:szCs w:val="24"/>
        </w:rPr>
      </w:pPr>
      <w:r w:rsidRPr="1CA79B95" w:rsidR="2A26B014">
        <w:rPr>
          <w:rFonts w:ascii="Times New Roman" w:hAnsi="Times New Roman" w:eastAsia="Times New Roman" w:cs="Times New Roman"/>
          <w:b w:val="1"/>
          <w:bCs w:val="1"/>
          <w:sz w:val="24"/>
          <w:szCs w:val="24"/>
        </w:rPr>
        <w:t>Team Collaboration:</w:t>
      </w:r>
      <w:r w:rsidRPr="1CA79B95" w:rsidR="2A26B014">
        <w:rPr>
          <w:rFonts w:ascii="Times New Roman" w:hAnsi="Times New Roman" w:eastAsia="Times New Roman" w:cs="Times New Roman"/>
          <w:sz w:val="24"/>
          <w:szCs w:val="24"/>
        </w:rPr>
        <w:t xml:space="preserve"> Hold a focused work session to tackle </w:t>
      </w:r>
      <w:r w:rsidRPr="1CA79B95" w:rsidR="2A26B014">
        <w:rPr>
          <w:rFonts w:ascii="Times New Roman" w:hAnsi="Times New Roman" w:eastAsia="Times New Roman" w:cs="Times New Roman"/>
          <w:sz w:val="24"/>
          <w:szCs w:val="24"/>
        </w:rPr>
        <w:t>remaining</w:t>
      </w:r>
      <w:r w:rsidRPr="1CA79B95" w:rsidR="2A26B014">
        <w:rPr>
          <w:rFonts w:ascii="Times New Roman" w:hAnsi="Times New Roman" w:eastAsia="Times New Roman" w:cs="Times New Roman"/>
          <w:sz w:val="24"/>
          <w:szCs w:val="24"/>
        </w:rPr>
        <w:t xml:space="preserve"> tasks</w:t>
      </w:r>
      <w:r w:rsidRPr="1CA79B95" w:rsidR="2A26B014">
        <w:rPr>
          <w:rFonts w:ascii="Times New Roman" w:hAnsi="Times New Roman" w:eastAsia="Times New Roman" w:cs="Times New Roman"/>
          <w:sz w:val="24"/>
          <w:szCs w:val="24"/>
        </w:rPr>
        <w:t xml:space="preserve">.  </w:t>
      </w:r>
    </w:p>
    <w:p w:rsidRPr="00A5632A" w:rsidR="24C90EAA" w:rsidP="1CA79B95" w:rsidRDefault="0D80EF93" w14:paraId="744955D8" w14:textId="20449FB9" w14:noSpellErr="1">
      <w:pPr>
        <w:pStyle w:val="ListParagraph"/>
        <w:numPr>
          <w:ilvl w:val="0"/>
          <w:numId w:val="2"/>
        </w:numPr>
        <w:spacing w:before="240" w:after="240"/>
        <w:rPr>
          <w:rFonts w:ascii="Times New Roman" w:hAnsi="Times New Roman" w:eastAsia="Times New Roman" w:cs="Times New Roman"/>
          <w:b w:val="1"/>
          <w:bCs w:val="1"/>
          <w:sz w:val="24"/>
          <w:szCs w:val="24"/>
        </w:rPr>
      </w:pPr>
      <w:r w:rsidRPr="1CA79B95" w:rsidR="234513D1">
        <w:rPr>
          <w:rFonts w:ascii="Times New Roman" w:hAnsi="Times New Roman" w:eastAsia="Times New Roman" w:cs="Times New Roman"/>
          <w:b w:val="1"/>
          <w:bCs w:val="1"/>
          <w:sz w:val="24"/>
          <w:szCs w:val="24"/>
        </w:rPr>
        <w:t>Friday Pre-meeting Wrap-up:</w:t>
      </w:r>
    </w:p>
    <w:p w:rsidRPr="00A5632A" w:rsidR="24C90EAA" w:rsidP="2A0C00D5" w:rsidRDefault="0D80EF93" w14:paraId="4A9BE3CD" w14:textId="57862657" w14:noSpellErr="1">
      <w:pPr>
        <w:pStyle w:val="ListParagraph"/>
        <w:numPr>
          <w:ilvl w:val="1"/>
          <w:numId w:val="2"/>
        </w:numPr>
        <w:rPr>
          <w:rFonts w:ascii="Times New Roman" w:hAnsi="Times New Roman" w:eastAsia="Times New Roman" w:cs="Times New Roman"/>
          <w:sz w:val="24"/>
          <w:szCs w:val="24"/>
        </w:rPr>
      </w:pPr>
      <w:r w:rsidRPr="1CA79B95" w:rsidR="234513D1">
        <w:rPr>
          <w:rFonts w:ascii="Times New Roman" w:hAnsi="Times New Roman" w:eastAsia="Times New Roman" w:cs="Times New Roman"/>
          <w:b w:val="1"/>
          <w:bCs w:val="1"/>
          <w:sz w:val="24"/>
          <w:szCs w:val="24"/>
        </w:rPr>
        <w:t>Finalize Deliverables</w:t>
      </w:r>
      <w:r w:rsidRPr="1CA79B95" w:rsidR="234513D1">
        <w:rPr>
          <w:rFonts w:ascii="Times New Roman" w:hAnsi="Times New Roman" w:eastAsia="Times New Roman" w:cs="Times New Roman"/>
          <w:sz w:val="24"/>
          <w:szCs w:val="24"/>
        </w:rPr>
        <w:t>: Complete and review all tasks. Make sure deliverables are ready for presentation or submission.</w:t>
      </w:r>
    </w:p>
    <w:p w:rsidRPr="00A5632A" w:rsidR="24C90EAA" w:rsidP="2A0C00D5" w:rsidRDefault="2641C49A" w14:paraId="28EA5940" w14:textId="54704F23" w14:noSpellErr="1">
      <w:pPr>
        <w:pStyle w:val="ListParagraph"/>
        <w:numPr>
          <w:ilvl w:val="1"/>
          <w:numId w:val="2"/>
        </w:numPr>
        <w:rPr>
          <w:rFonts w:ascii="Times New Roman" w:hAnsi="Times New Roman" w:eastAsia="Times New Roman" w:cs="Times New Roman"/>
          <w:sz w:val="24"/>
          <w:szCs w:val="24"/>
        </w:rPr>
      </w:pPr>
      <w:r w:rsidRPr="1CA79B95" w:rsidR="003E69BB">
        <w:rPr>
          <w:rFonts w:ascii="Times New Roman" w:hAnsi="Times New Roman" w:eastAsia="Times New Roman" w:cs="Times New Roman"/>
          <w:b w:val="1"/>
          <w:bCs w:val="1"/>
          <w:sz w:val="24"/>
          <w:szCs w:val="24"/>
        </w:rPr>
        <w:t>Quality Check</w:t>
      </w:r>
      <w:r w:rsidRPr="1CA79B95" w:rsidR="003E69BB">
        <w:rPr>
          <w:rFonts w:ascii="Times New Roman" w:hAnsi="Times New Roman" w:eastAsia="Times New Roman" w:cs="Times New Roman"/>
          <w:sz w:val="24"/>
          <w:szCs w:val="24"/>
        </w:rPr>
        <w:t>: Perform a final quality check to ensure all goals meet the required standards.</w:t>
      </w:r>
    </w:p>
    <w:p w:rsidRPr="00A5632A" w:rsidR="24C90EAA" w:rsidP="1CA79B95" w:rsidRDefault="0D80EF93" w14:paraId="098FB72F" w14:textId="13BF9E50" w14:noSpellErr="1">
      <w:pPr>
        <w:pStyle w:val="ListParagraph"/>
        <w:numPr>
          <w:ilvl w:val="0"/>
          <w:numId w:val="2"/>
        </w:numPr>
        <w:rPr>
          <w:rFonts w:ascii="Times New Roman" w:hAnsi="Times New Roman" w:eastAsia="Times New Roman" w:cs="Times New Roman"/>
          <w:b w:val="1"/>
          <w:bCs w:val="1"/>
          <w:sz w:val="24"/>
          <w:szCs w:val="24"/>
        </w:rPr>
      </w:pPr>
      <w:r w:rsidRPr="1CA79B95" w:rsidR="234513D1">
        <w:rPr>
          <w:rFonts w:ascii="Times New Roman" w:hAnsi="Times New Roman" w:eastAsia="Times New Roman" w:cs="Times New Roman"/>
          <w:b w:val="1"/>
          <w:bCs w:val="1"/>
          <w:sz w:val="24"/>
          <w:szCs w:val="24"/>
        </w:rPr>
        <w:t>Friday Meeting:</w:t>
      </w:r>
    </w:p>
    <w:p w:rsidRPr="00A5632A" w:rsidR="24C90EAA" w:rsidP="77DB1E27" w:rsidRDefault="0D80EF93" w14:paraId="0D043986" w14:textId="63F170EE" w14:noSpellErr="1">
      <w:pPr>
        <w:pStyle w:val="ListParagraph"/>
        <w:numPr>
          <w:ilvl w:val="1"/>
          <w:numId w:val="2"/>
        </w:numPr>
        <w:rPr>
          <w:rFonts w:ascii="Times New Roman" w:hAnsi="Times New Roman" w:eastAsia="Times New Roman" w:cs="Times New Roman"/>
          <w:sz w:val="24"/>
          <w:szCs w:val="24"/>
        </w:rPr>
      </w:pPr>
      <w:r w:rsidRPr="1CA79B95" w:rsidR="234513D1">
        <w:rPr>
          <w:rFonts w:ascii="Times New Roman" w:hAnsi="Times New Roman" w:eastAsia="Times New Roman" w:cs="Times New Roman"/>
          <w:b w:val="1"/>
          <w:bCs w:val="1"/>
          <w:sz w:val="24"/>
          <w:szCs w:val="24"/>
        </w:rPr>
        <w:t>Present Outcomes</w:t>
      </w:r>
      <w:r w:rsidRPr="1CA79B95" w:rsidR="234513D1">
        <w:rPr>
          <w:rFonts w:ascii="Times New Roman" w:hAnsi="Times New Roman" w:eastAsia="Times New Roman" w:cs="Times New Roman"/>
          <w:sz w:val="24"/>
          <w:szCs w:val="24"/>
        </w:rPr>
        <w:t xml:space="preserve">: Share the completed tasks and progress with the </w:t>
      </w:r>
      <w:r w:rsidRPr="1CA79B95" w:rsidR="7C0A1194">
        <w:rPr>
          <w:rFonts w:ascii="Times New Roman" w:hAnsi="Times New Roman" w:eastAsia="Times New Roman" w:cs="Times New Roman"/>
          <w:sz w:val="24"/>
          <w:szCs w:val="24"/>
        </w:rPr>
        <w:t>Professor</w:t>
      </w:r>
      <w:r w:rsidRPr="1CA79B95" w:rsidR="234513D1">
        <w:rPr>
          <w:rFonts w:ascii="Times New Roman" w:hAnsi="Times New Roman" w:eastAsia="Times New Roman" w:cs="Times New Roman"/>
          <w:sz w:val="24"/>
          <w:szCs w:val="24"/>
        </w:rPr>
        <w:t>.</w:t>
      </w:r>
    </w:p>
    <w:p w:rsidRPr="00A5632A" w:rsidR="24C90EAA" w:rsidP="77DB1E27" w:rsidRDefault="2641C49A" w14:paraId="1385F22B" w14:textId="4B4D31E5" w14:noSpellErr="1">
      <w:pPr>
        <w:pStyle w:val="ListParagraph"/>
        <w:numPr>
          <w:ilvl w:val="1"/>
          <w:numId w:val="2"/>
        </w:numPr>
        <w:rPr>
          <w:rFonts w:ascii="Times New Roman" w:hAnsi="Times New Roman" w:eastAsia="Times New Roman" w:cs="Times New Roman"/>
          <w:sz w:val="24"/>
          <w:szCs w:val="24"/>
        </w:rPr>
      </w:pPr>
      <w:r w:rsidRPr="1CA79B95" w:rsidR="003E69BB">
        <w:rPr>
          <w:rFonts w:ascii="Times New Roman" w:hAnsi="Times New Roman" w:eastAsia="Times New Roman" w:cs="Times New Roman"/>
          <w:b w:val="1"/>
          <w:bCs w:val="1"/>
          <w:sz w:val="24"/>
          <w:szCs w:val="24"/>
        </w:rPr>
        <w:t>Feedback Loop</w:t>
      </w:r>
      <w:r w:rsidRPr="1CA79B95" w:rsidR="003E69BB">
        <w:rPr>
          <w:rFonts w:ascii="Times New Roman" w:hAnsi="Times New Roman" w:eastAsia="Times New Roman" w:cs="Times New Roman"/>
          <w:sz w:val="24"/>
          <w:szCs w:val="24"/>
        </w:rPr>
        <w:t xml:space="preserve">: Discuss what worked well and what </w:t>
      </w:r>
      <w:r w:rsidRPr="1CA79B95" w:rsidR="003E69BB">
        <w:rPr>
          <w:rFonts w:ascii="Times New Roman" w:hAnsi="Times New Roman" w:eastAsia="Times New Roman" w:cs="Times New Roman"/>
          <w:sz w:val="24"/>
          <w:szCs w:val="24"/>
        </w:rPr>
        <w:t>didn’t</w:t>
      </w:r>
      <w:r w:rsidRPr="1CA79B95" w:rsidR="003E69BB">
        <w:rPr>
          <w:rFonts w:ascii="Times New Roman" w:hAnsi="Times New Roman" w:eastAsia="Times New Roman" w:cs="Times New Roman"/>
          <w:sz w:val="24"/>
          <w:szCs w:val="24"/>
        </w:rPr>
        <w:t>. Gather feedback for continuous improvement.</w:t>
      </w:r>
    </w:p>
    <w:p w:rsidRPr="00A5632A" w:rsidR="24C90EAA" w:rsidP="77DB1E27" w:rsidRDefault="2641C49A" w14:paraId="53ABB861" w14:textId="75B07316" w14:noSpellErr="1">
      <w:pPr>
        <w:pStyle w:val="ListParagraph"/>
        <w:numPr>
          <w:ilvl w:val="1"/>
          <w:numId w:val="2"/>
        </w:numPr>
        <w:rPr>
          <w:rFonts w:ascii="Times New Roman" w:hAnsi="Times New Roman" w:eastAsia="Times New Roman" w:cs="Times New Roman"/>
          <w:sz w:val="24"/>
          <w:szCs w:val="24"/>
        </w:rPr>
      </w:pPr>
      <w:r w:rsidRPr="1CA79B95" w:rsidR="003E69BB">
        <w:rPr>
          <w:rFonts w:ascii="Times New Roman" w:hAnsi="Times New Roman" w:eastAsia="Times New Roman" w:cs="Times New Roman"/>
          <w:b w:val="1"/>
          <w:bCs w:val="1"/>
          <w:sz w:val="24"/>
          <w:szCs w:val="24"/>
        </w:rPr>
        <w:t>Plan for Next Week</w:t>
      </w:r>
      <w:r w:rsidRPr="1CA79B95" w:rsidR="003E69BB">
        <w:rPr>
          <w:rFonts w:ascii="Times New Roman" w:hAnsi="Times New Roman" w:eastAsia="Times New Roman" w:cs="Times New Roman"/>
          <w:sz w:val="24"/>
          <w:szCs w:val="24"/>
        </w:rPr>
        <w:t>: Set tentative goals for the upcoming week based on feedback and pending tasks.</w:t>
      </w:r>
    </w:p>
    <w:p w:rsidRPr="00A5632A" w:rsidR="2132D982" w:rsidP="2132D982" w:rsidRDefault="2132D982" w14:paraId="17A5197D" w14:textId="2FE87991" w14:noSpellErr="1">
      <w:pPr>
        <w:rPr>
          <w:rFonts w:ascii="Times New Roman" w:hAnsi="Times New Roman" w:eastAsia="Times New Roman" w:cs="Times New Roman"/>
          <w:sz w:val="24"/>
          <w:szCs w:val="24"/>
        </w:rPr>
      </w:pPr>
    </w:p>
    <w:p w:rsidRPr="00A5632A" w:rsidR="00FD6C6C" w:rsidP="1CA79B95" w:rsidRDefault="124CAC42" w14:paraId="5B498B63" w14:textId="3D0FC419" w14:noSpellErr="1">
      <w:pPr>
        <w:pStyle w:val="ListParagraph"/>
        <w:numPr>
          <w:ilvl w:val="0"/>
          <w:numId w:val="29"/>
        </w:numPr>
        <w:rPr>
          <w:rFonts w:ascii="Times New Roman" w:hAnsi="Times New Roman" w:eastAsia="Times New Roman" w:cs="Times New Roman"/>
          <w:b w:val="1"/>
          <w:bCs w:val="1"/>
          <w:sz w:val="24"/>
          <w:szCs w:val="24"/>
        </w:rPr>
      </w:pPr>
      <w:r w:rsidRPr="1CA79B95" w:rsidR="423E9A66">
        <w:rPr>
          <w:rFonts w:ascii="Times New Roman" w:hAnsi="Times New Roman" w:eastAsia="Times New Roman" w:cs="Times New Roman"/>
          <w:b w:val="1"/>
          <w:bCs w:val="1"/>
          <w:sz w:val="24"/>
          <w:szCs w:val="24"/>
        </w:rPr>
        <w:t>ETHICS DISCUSSION</w:t>
      </w:r>
    </w:p>
    <w:p w:rsidRPr="00A5632A" w:rsidR="2D8BFEC7" w:rsidP="1CA79B95" w:rsidRDefault="08E27692" w14:paraId="222F9118" w14:textId="3FC1C173">
      <w:pPr>
        <w:pStyle w:val="ListParagraph"/>
        <w:rPr>
          <w:rFonts w:ascii="Times New Roman" w:hAnsi="Times New Roman" w:eastAsia="Times New Roman" w:cs="Times New Roman"/>
          <w:sz w:val="24"/>
          <w:szCs w:val="24"/>
        </w:rPr>
      </w:pPr>
      <w:r w:rsidRPr="1CA79B95" w:rsidR="00DD2796">
        <w:rPr>
          <w:rFonts w:ascii="Times New Roman" w:hAnsi="Times New Roman" w:eastAsia="Times New Roman" w:cs="Times New Roman"/>
          <w:sz w:val="24"/>
          <w:szCs w:val="24"/>
        </w:rPr>
        <w:t xml:space="preserve">The ethical considerations of the </w:t>
      </w:r>
      <w:r w:rsidRPr="1CA79B95" w:rsidR="00DD2796">
        <w:rPr>
          <w:rFonts w:ascii="Times New Roman" w:hAnsi="Times New Roman" w:eastAsia="Times New Roman" w:cs="Times New Roman"/>
          <w:sz w:val="24"/>
          <w:szCs w:val="24"/>
        </w:rPr>
        <w:t>StegSecure</w:t>
      </w:r>
      <w:r w:rsidRPr="1CA79B95" w:rsidR="00DD2796">
        <w:rPr>
          <w:rFonts w:ascii="Times New Roman" w:hAnsi="Times New Roman" w:eastAsia="Times New Roman" w:cs="Times New Roman"/>
          <w:sz w:val="24"/>
          <w:szCs w:val="24"/>
        </w:rPr>
        <w:t xml:space="preserve"> project focus on ensuring that the tool is developed and used responsibly without </w:t>
      </w:r>
      <w:r w:rsidRPr="1CA79B95" w:rsidR="00DD2796">
        <w:rPr>
          <w:rFonts w:ascii="Times New Roman" w:hAnsi="Times New Roman" w:eastAsia="Times New Roman" w:cs="Times New Roman"/>
          <w:sz w:val="24"/>
          <w:szCs w:val="24"/>
        </w:rPr>
        <w:t>facilitating</w:t>
      </w:r>
      <w:r w:rsidRPr="1CA79B95" w:rsidR="00DD2796">
        <w:rPr>
          <w:rFonts w:ascii="Times New Roman" w:hAnsi="Times New Roman" w:eastAsia="Times New Roman" w:cs="Times New Roman"/>
          <w:sz w:val="24"/>
          <w:szCs w:val="24"/>
        </w:rPr>
        <w:t xml:space="preserve"> unethical or illegal activities.</w:t>
      </w:r>
      <w:r w:rsidRPr="1CA79B95" w:rsidR="58AD3872">
        <w:rPr>
          <w:rFonts w:ascii="Times New Roman" w:hAnsi="Times New Roman" w:eastAsia="Times New Roman" w:cs="Times New Roman"/>
          <w:sz w:val="24"/>
          <w:szCs w:val="24"/>
        </w:rPr>
        <w:t xml:space="preserve"> </w:t>
      </w:r>
    </w:p>
    <w:p w:rsidRPr="00A5632A" w:rsidR="26EEC617" w:rsidP="1CA79B95" w:rsidRDefault="26EEC617" w14:paraId="73AB8FCF" w14:textId="26C31746" w14:noSpellErr="1">
      <w:pPr>
        <w:pStyle w:val="ListParagraph"/>
        <w:rPr>
          <w:rFonts w:ascii="Times New Roman" w:hAnsi="Times New Roman" w:eastAsia="Times New Roman" w:cs="Times New Roman"/>
          <w:b w:val="1"/>
          <w:bCs w:val="1"/>
          <w:sz w:val="24"/>
          <w:szCs w:val="24"/>
        </w:rPr>
      </w:pPr>
    </w:p>
    <w:p w:rsidRPr="00A5632A" w:rsidR="32B5CB5C" w:rsidP="1CA79B95" w:rsidRDefault="31BA32BF" w14:paraId="5F1FC77E" w14:textId="1BD0A0C7" w14:noSpellErr="1">
      <w:pPr>
        <w:pStyle w:val="ListParagraph"/>
        <w:rPr>
          <w:rFonts w:ascii="Times New Roman" w:hAnsi="Times New Roman" w:eastAsia="Times New Roman" w:cs="Times New Roman"/>
          <w:b w:val="1"/>
          <w:bCs w:val="1"/>
          <w:sz w:val="24"/>
          <w:szCs w:val="24"/>
        </w:rPr>
      </w:pPr>
      <w:r w:rsidRPr="1CA79B95" w:rsidR="167765F6">
        <w:rPr>
          <w:rFonts w:ascii="Times New Roman" w:hAnsi="Times New Roman" w:eastAsia="Times New Roman" w:cs="Times New Roman"/>
          <w:b w:val="1"/>
          <w:bCs w:val="1"/>
          <w:sz w:val="24"/>
          <w:szCs w:val="24"/>
        </w:rPr>
        <w:t>Primary Concerns include:</w:t>
      </w:r>
    </w:p>
    <w:p w:rsidRPr="00A5632A" w:rsidR="6DE96765" w:rsidP="1CA79B95" w:rsidRDefault="7A5B4C79" w14:paraId="5F993344" w14:textId="566B71BF" w14:noSpellErr="1">
      <w:pPr>
        <w:ind w:firstLine="720"/>
        <w:rPr>
          <w:rFonts w:ascii="Times New Roman" w:hAnsi="Times New Roman" w:eastAsia="Times New Roman" w:cs="Times New Roman"/>
          <w:b w:val="1"/>
          <w:bCs w:val="1"/>
          <w:sz w:val="24"/>
          <w:szCs w:val="24"/>
        </w:rPr>
      </w:pPr>
      <w:r w:rsidRPr="1CA79B95" w:rsidR="3FBB42C7">
        <w:rPr>
          <w:rFonts w:ascii="Times New Roman" w:hAnsi="Times New Roman" w:eastAsia="Times New Roman" w:cs="Times New Roman"/>
          <w:b w:val="1"/>
          <w:bCs w:val="1"/>
          <w:sz w:val="24"/>
          <w:szCs w:val="24"/>
        </w:rPr>
        <w:t xml:space="preserve">1. </w:t>
      </w:r>
      <w:r w:rsidRPr="1CA79B95" w:rsidR="44969CCF">
        <w:rPr>
          <w:rFonts w:ascii="Times New Roman" w:hAnsi="Times New Roman" w:eastAsia="Times New Roman" w:cs="Times New Roman"/>
          <w:b w:val="1"/>
          <w:bCs w:val="1"/>
          <w:sz w:val="24"/>
          <w:szCs w:val="24"/>
        </w:rPr>
        <w:t>Data Security:</w:t>
      </w:r>
    </w:p>
    <w:p w:rsidRPr="00A5632A" w:rsidR="25ECA0DB" w:rsidP="1CA79B95" w:rsidRDefault="61D2FA89" w14:paraId="0379E113" w14:textId="7FF3506F" w14:noSpellErr="1">
      <w:pPr>
        <w:pStyle w:val="ListParagraph"/>
        <w:numPr>
          <w:ilvl w:val="0"/>
          <w:numId w:val="31"/>
        </w:numPr>
        <w:rPr>
          <w:rFonts w:ascii="Times New Roman" w:hAnsi="Times New Roman" w:eastAsia="Times New Roman" w:cs="Times New Roman"/>
          <w:sz w:val="24"/>
          <w:szCs w:val="24"/>
        </w:rPr>
      </w:pPr>
      <w:r w:rsidRPr="1CA79B95" w:rsidR="4F10E388">
        <w:rPr>
          <w:rFonts w:ascii="Times New Roman" w:hAnsi="Times New Roman" w:eastAsia="Times New Roman" w:cs="Times New Roman"/>
          <w:sz w:val="24"/>
          <w:szCs w:val="24"/>
        </w:rPr>
        <w:t xml:space="preserve">Ensuring that </w:t>
      </w:r>
      <w:r w:rsidRPr="1CA79B95" w:rsidR="632B7695">
        <w:rPr>
          <w:rFonts w:ascii="Times New Roman" w:hAnsi="Times New Roman" w:eastAsia="Times New Roman" w:cs="Times New Roman"/>
          <w:sz w:val="24"/>
          <w:szCs w:val="24"/>
        </w:rPr>
        <w:t xml:space="preserve">the system adheres to </w:t>
      </w:r>
      <w:r w:rsidRPr="1CA79B95" w:rsidR="632B7695">
        <w:rPr>
          <w:rFonts w:ascii="Times New Roman" w:hAnsi="Times New Roman" w:eastAsia="Times New Roman" w:cs="Times New Roman"/>
          <w:sz w:val="24"/>
          <w:szCs w:val="24"/>
        </w:rPr>
        <w:t>high standards</w:t>
      </w:r>
      <w:r w:rsidRPr="1CA79B95" w:rsidR="632B7695">
        <w:rPr>
          <w:rFonts w:ascii="Times New Roman" w:hAnsi="Times New Roman" w:eastAsia="Times New Roman" w:cs="Times New Roman"/>
          <w:sz w:val="24"/>
          <w:szCs w:val="24"/>
        </w:rPr>
        <w:t xml:space="preserve"> for securing user data</w:t>
      </w:r>
    </w:p>
    <w:p w:rsidRPr="00A5632A" w:rsidR="3A935665" w:rsidP="1CA79B95" w:rsidRDefault="5AB9445F" w14:paraId="6FE17884" w14:textId="47854CDE" w14:noSpellErr="1">
      <w:pPr>
        <w:pStyle w:val="ListParagraph"/>
        <w:numPr>
          <w:ilvl w:val="0"/>
          <w:numId w:val="31"/>
        </w:numPr>
        <w:rPr>
          <w:rFonts w:ascii="Times New Roman" w:hAnsi="Times New Roman" w:eastAsia="Times New Roman" w:cs="Times New Roman"/>
          <w:sz w:val="24"/>
          <w:szCs w:val="24"/>
        </w:rPr>
      </w:pPr>
      <w:r w:rsidRPr="1CA79B95" w:rsidR="7D5D7033">
        <w:rPr>
          <w:rFonts w:ascii="Times New Roman" w:hAnsi="Times New Roman" w:eastAsia="Times New Roman" w:cs="Times New Roman"/>
          <w:sz w:val="24"/>
          <w:szCs w:val="24"/>
        </w:rPr>
        <w:t>Protecting sensitive data from unauthorized access during transmission and storage</w:t>
      </w:r>
    </w:p>
    <w:p w:rsidRPr="00A5632A" w:rsidR="73CDE148" w:rsidP="1CA79B95" w:rsidRDefault="68B865B5" w14:paraId="07F3838D" w14:textId="5F16C0C1" w14:noSpellErr="1">
      <w:pPr>
        <w:ind w:left="720"/>
        <w:rPr>
          <w:rFonts w:ascii="Times New Roman" w:hAnsi="Times New Roman" w:eastAsia="Times New Roman" w:cs="Times New Roman"/>
          <w:b w:val="1"/>
          <w:bCs w:val="1"/>
          <w:sz w:val="24"/>
          <w:szCs w:val="24"/>
        </w:rPr>
      </w:pPr>
      <w:r w:rsidRPr="1CA79B95" w:rsidR="7A3A67C6">
        <w:rPr>
          <w:rFonts w:ascii="Times New Roman" w:hAnsi="Times New Roman" w:eastAsia="Times New Roman" w:cs="Times New Roman"/>
          <w:b w:val="1"/>
          <w:bCs w:val="1"/>
          <w:sz w:val="24"/>
          <w:szCs w:val="24"/>
        </w:rPr>
        <w:t>2. Transparency</w:t>
      </w:r>
    </w:p>
    <w:p w:rsidRPr="00A5632A" w:rsidR="1CE8FD8B" w:rsidP="1CA79B95" w:rsidRDefault="5E487BA1" w14:paraId="72D9AC51" w14:textId="14B32618" w14:noSpellErr="1">
      <w:pPr>
        <w:pStyle w:val="ListParagraph"/>
        <w:numPr>
          <w:ilvl w:val="0"/>
          <w:numId w:val="31"/>
        </w:numPr>
        <w:rPr>
          <w:rFonts w:ascii="Times New Roman" w:hAnsi="Times New Roman" w:eastAsia="Times New Roman" w:cs="Times New Roman"/>
          <w:sz w:val="24"/>
          <w:szCs w:val="24"/>
        </w:rPr>
      </w:pPr>
      <w:r w:rsidRPr="1CA79B95" w:rsidR="33887AC0">
        <w:rPr>
          <w:rFonts w:ascii="Times New Roman" w:hAnsi="Times New Roman" w:eastAsia="Times New Roman" w:cs="Times New Roman"/>
          <w:sz w:val="24"/>
          <w:szCs w:val="24"/>
        </w:rPr>
        <w:t>Providing clear documentation about the tool’s capabilities and limitations to avoid overpromising its security</w:t>
      </w:r>
    </w:p>
    <w:p w:rsidRPr="00A5632A" w:rsidR="3B964232" w:rsidP="1CA79B95" w:rsidRDefault="3EFFB536" w14:paraId="035D6F3A" w14:textId="5DC1CA40" w14:noSpellErr="1">
      <w:pPr>
        <w:pStyle w:val="ListParagraph"/>
        <w:numPr>
          <w:ilvl w:val="0"/>
          <w:numId w:val="31"/>
        </w:numPr>
        <w:rPr>
          <w:rFonts w:ascii="Times New Roman" w:hAnsi="Times New Roman" w:eastAsia="Times New Roman" w:cs="Times New Roman"/>
          <w:sz w:val="24"/>
          <w:szCs w:val="24"/>
        </w:rPr>
      </w:pPr>
      <w:r w:rsidRPr="1CA79B95" w:rsidR="35B92534">
        <w:rPr>
          <w:rFonts w:ascii="Times New Roman" w:hAnsi="Times New Roman" w:eastAsia="Times New Roman" w:cs="Times New Roman"/>
          <w:sz w:val="24"/>
          <w:szCs w:val="24"/>
        </w:rPr>
        <w:t xml:space="preserve">Allow open-source distribution to promote accountability and </w:t>
      </w:r>
      <w:r w:rsidRPr="1CA79B95" w:rsidR="35B92534">
        <w:rPr>
          <w:rFonts w:ascii="Times New Roman" w:hAnsi="Times New Roman" w:eastAsia="Times New Roman" w:cs="Times New Roman"/>
          <w:sz w:val="24"/>
          <w:szCs w:val="24"/>
        </w:rPr>
        <w:t>allowing</w:t>
      </w:r>
      <w:r w:rsidRPr="1CA79B95" w:rsidR="35B92534">
        <w:rPr>
          <w:rFonts w:ascii="Times New Roman" w:hAnsi="Times New Roman" w:eastAsia="Times New Roman" w:cs="Times New Roman"/>
          <w:sz w:val="24"/>
          <w:szCs w:val="24"/>
        </w:rPr>
        <w:t xml:space="preserve"> the community to audit the tool</w:t>
      </w:r>
    </w:p>
    <w:p w:rsidRPr="00A5632A" w:rsidR="36751D74" w:rsidP="1CA79B95" w:rsidRDefault="36751D74" w14:paraId="7396707D" w14:textId="7B72B381" w14:noSpellErr="1">
      <w:pPr>
        <w:ind w:left="720"/>
        <w:rPr>
          <w:rFonts w:ascii="Times New Roman" w:hAnsi="Times New Roman" w:eastAsia="Times New Roman" w:cs="Times New Roman"/>
          <w:b w:val="1"/>
          <w:bCs w:val="1"/>
          <w:sz w:val="24"/>
          <w:szCs w:val="24"/>
        </w:rPr>
      </w:pPr>
      <w:r w:rsidRPr="1CA79B95" w:rsidR="14FE2EF0">
        <w:rPr>
          <w:rFonts w:ascii="Times New Roman" w:hAnsi="Times New Roman" w:eastAsia="Times New Roman" w:cs="Times New Roman"/>
          <w:b w:val="1"/>
          <w:bCs w:val="1"/>
          <w:sz w:val="24"/>
          <w:szCs w:val="24"/>
        </w:rPr>
        <w:t>3. Compliance with Laws and Regulations</w:t>
      </w:r>
    </w:p>
    <w:p w:rsidRPr="00A5632A" w:rsidR="1EFE4EDA" w:rsidP="1CA79B95" w:rsidRDefault="7B0327E3" w14:paraId="6C2294B3" w14:textId="67054999" w14:noSpellErr="1">
      <w:pPr>
        <w:pStyle w:val="ListParagraph"/>
        <w:numPr>
          <w:ilvl w:val="0"/>
          <w:numId w:val="31"/>
        </w:numPr>
        <w:rPr>
          <w:rFonts w:ascii="Times New Roman" w:hAnsi="Times New Roman" w:eastAsia="Times New Roman" w:cs="Times New Roman"/>
          <w:sz w:val="24"/>
          <w:szCs w:val="24"/>
        </w:rPr>
      </w:pPr>
      <w:r w:rsidRPr="1CA79B95" w:rsidR="1C9FA135">
        <w:rPr>
          <w:rFonts w:ascii="Times New Roman" w:hAnsi="Times New Roman" w:eastAsia="Times New Roman" w:cs="Times New Roman"/>
          <w:sz w:val="24"/>
          <w:szCs w:val="24"/>
        </w:rPr>
        <w:t xml:space="preserve">We want to align the project with relevant data protection laws like </w:t>
      </w:r>
      <w:r w:rsidRPr="1CA79B95" w:rsidR="243F1D88">
        <w:rPr>
          <w:rFonts w:ascii="Times New Roman" w:hAnsi="Times New Roman" w:eastAsia="Times New Roman" w:cs="Times New Roman"/>
          <w:sz w:val="24"/>
          <w:szCs w:val="24"/>
        </w:rPr>
        <w:t>GDPR (General Data Protection Regulation)</w:t>
      </w:r>
      <w:r w:rsidRPr="1CA79B95" w:rsidR="2AC4DCE5">
        <w:rPr>
          <w:rFonts w:ascii="Times New Roman" w:hAnsi="Times New Roman" w:eastAsia="Times New Roman" w:cs="Times New Roman"/>
          <w:sz w:val="24"/>
          <w:szCs w:val="24"/>
        </w:rPr>
        <w:t>, ensuring user data confidentiality and transparency in processing.</w:t>
      </w:r>
    </w:p>
    <w:p w:rsidRPr="00A5632A" w:rsidR="4962ED16" w:rsidP="1CA79B95" w:rsidRDefault="16F6AA6B" w14:paraId="23D21329" w14:textId="3E381A60" w14:noSpellErr="1">
      <w:pPr>
        <w:ind w:left="720"/>
        <w:rPr>
          <w:rFonts w:ascii="Times New Roman" w:hAnsi="Times New Roman" w:eastAsia="Times New Roman" w:cs="Times New Roman"/>
          <w:b w:val="1"/>
          <w:bCs w:val="1"/>
          <w:sz w:val="24"/>
          <w:szCs w:val="24"/>
        </w:rPr>
      </w:pPr>
      <w:r w:rsidRPr="1CA79B95" w:rsidR="2736F1BD">
        <w:rPr>
          <w:rFonts w:ascii="Times New Roman" w:hAnsi="Times New Roman" w:eastAsia="Times New Roman" w:cs="Times New Roman"/>
          <w:b w:val="1"/>
          <w:bCs w:val="1"/>
          <w:sz w:val="24"/>
          <w:szCs w:val="24"/>
        </w:rPr>
        <w:t>4. Dual-Use Technology</w:t>
      </w:r>
    </w:p>
    <w:p w:rsidRPr="00A5632A" w:rsidR="516566C7" w:rsidP="1CA79B95" w:rsidRDefault="5395873B" w14:paraId="08DC9347" w14:textId="07EF5737" w14:noSpellErr="1">
      <w:pPr>
        <w:ind w:left="720"/>
        <w:rPr>
          <w:rFonts w:ascii="Times New Roman" w:hAnsi="Times New Roman" w:eastAsia="Times New Roman" w:cs="Times New Roman"/>
          <w:sz w:val="24"/>
          <w:szCs w:val="24"/>
        </w:rPr>
      </w:pPr>
      <w:r w:rsidRPr="1CA79B95" w:rsidR="05D872EC">
        <w:rPr>
          <w:rFonts w:ascii="Times New Roman" w:hAnsi="Times New Roman" w:eastAsia="Times New Roman" w:cs="Times New Roman"/>
          <w:sz w:val="24"/>
          <w:szCs w:val="24"/>
        </w:rPr>
        <w:t xml:space="preserve">Implement mitigation strategies because although steganography can be used for ethical </w:t>
      </w:r>
      <w:r w:rsidRPr="1CA79B95" w:rsidR="44A11C99">
        <w:rPr>
          <w:rFonts w:ascii="Times New Roman" w:hAnsi="Times New Roman" w:eastAsia="Times New Roman" w:cs="Times New Roman"/>
          <w:sz w:val="24"/>
          <w:szCs w:val="24"/>
        </w:rPr>
        <w:t xml:space="preserve">practices, </w:t>
      </w:r>
      <w:r w:rsidRPr="1CA79B95" w:rsidR="05D872EC">
        <w:rPr>
          <w:rFonts w:ascii="Times New Roman" w:hAnsi="Times New Roman" w:eastAsia="Times New Roman" w:cs="Times New Roman"/>
          <w:sz w:val="24"/>
          <w:szCs w:val="24"/>
        </w:rPr>
        <w:t xml:space="preserve">we want to enhance data security and </w:t>
      </w:r>
      <w:r w:rsidRPr="1CA79B95" w:rsidR="3D63F756">
        <w:rPr>
          <w:rFonts w:ascii="Times New Roman" w:hAnsi="Times New Roman" w:eastAsia="Times New Roman" w:cs="Times New Roman"/>
          <w:sz w:val="24"/>
          <w:szCs w:val="24"/>
        </w:rPr>
        <w:t>privacy</w:t>
      </w:r>
      <w:r w:rsidRPr="1CA79B95" w:rsidR="05D872EC">
        <w:rPr>
          <w:rFonts w:ascii="Times New Roman" w:hAnsi="Times New Roman" w:eastAsia="Times New Roman" w:cs="Times New Roman"/>
          <w:sz w:val="24"/>
          <w:szCs w:val="24"/>
        </w:rPr>
        <w:t xml:space="preserve"> when there is a risk that malicious actors may misuse the tool for hiding </w:t>
      </w:r>
      <w:r w:rsidRPr="1CA79B95" w:rsidR="38602C5D">
        <w:rPr>
          <w:rFonts w:ascii="Times New Roman" w:hAnsi="Times New Roman" w:eastAsia="Times New Roman" w:cs="Times New Roman"/>
          <w:sz w:val="24"/>
          <w:szCs w:val="24"/>
        </w:rPr>
        <w:t>illicit</w:t>
      </w:r>
      <w:r w:rsidRPr="1CA79B95" w:rsidR="452B6E75">
        <w:rPr>
          <w:rFonts w:ascii="Times New Roman" w:hAnsi="Times New Roman" w:eastAsia="Times New Roman" w:cs="Times New Roman"/>
          <w:sz w:val="24"/>
          <w:szCs w:val="24"/>
        </w:rPr>
        <w:t xml:space="preserve"> information.</w:t>
      </w:r>
    </w:p>
    <w:p w:rsidRPr="00A5632A" w:rsidR="62FBC7FB" w:rsidP="1CA79B95" w:rsidRDefault="197CAD28" w14:paraId="3E806E6C" w14:textId="5710A561" w14:noSpellErr="1">
      <w:pPr>
        <w:pStyle w:val="ListParagraph"/>
        <w:numPr>
          <w:ilvl w:val="0"/>
          <w:numId w:val="31"/>
        </w:numPr>
        <w:rPr>
          <w:rFonts w:ascii="Times New Roman" w:hAnsi="Times New Roman" w:eastAsia="Times New Roman" w:cs="Times New Roman"/>
          <w:sz w:val="24"/>
          <w:szCs w:val="24"/>
        </w:rPr>
      </w:pPr>
      <w:r w:rsidRPr="1CA79B95" w:rsidR="048A14C0">
        <w:rPr>
          <w:rFonts w:ascii="Times New Roman" w:hAnsi="Times New Roman" w:eastAsia="Times New Roman" w:cs="Times New Roman"/>
          <w:sz w:val="24"/>
          <w:szCs w:val="24"/>
        </w:rPr>
        <w:t>Educating users about lawful usage through comprehensive user manuals and guidelines</w:t>
      </w:r>
    </w:p>
    <w:p w:rsidRPr="00A5632A" w:rsidR="117367CF" w:rsidP="1CA79B95" w:rsidRDefault="197CAD28" w14:paraId="5205B46B" w14:textId="33F0A0D9" w14:noSpellErr="1">
      <w:pPr>
        <w:pStyle w:val="ListParagraph"/>
        <w:numPr>
          <w:ilvl w:val="0"/>
          <w:numId w:val="31"/>
        </w:numPr>
        <w:rPr>
          <w:rFonts w:ascii="Times New Roman" w:hAnsi="Times New Roman" w:eastAsia="Times New Roman" w:cs="Times New Roman"/>
          <w:sz w:val="24"/>
          <w:szCs w:val="24"/>
        </w:rPr>
      </w:pPr>
      <w:r w:rsidRPr="1CA79B95" w:rsidR="048A14C0">
        <w:rPr>
          <w:rFonts w:ascii="Times New Roman" w:hAnsi="Times New Roman" w:eastAsia="Times New Roman" w:cs="Times New Roman"/>
          <w:sz w:val="24"/>
          <w:szCs w:val="24"/>
        </w:rPr>
        <w:t>Requiring user authentication to track activity</w:t>
      </w:r>
    </w:p>
    <w:p w:rsidRPr="00A5632A" w:rsidR="7E652CC6" w:rsidP="1CA79B95" w:rsidRDefault="7E652CC6" w14:paraId="08CFA29F" w14:noSpellErr="1" w14:textId="167EB132">
      <w:pPr>
        <w:pStyle w:val="Normal"/>
        <w:ind w:left="1440"/>
        <w:rPr>
          <w:rFonts w:ascii="Times New Roman" w:hAnsi="Times New Roman" w:eastAsia="Times New Roman" w:cs="Times New Roman"/>
          <w:sz w:val="24"/>
          <w:szCs w:val="24"/>
        </w:rPr>
      </w:pPr>
    </w:p>
    <w:p w:rsidR="37F60186" w:rsidP="1CA79B95" w:rsidRDefault="37F60186" w14:paraId="6903F11E" w14:textId="3383734F">
      <w:pPr>
        <w:pStyle w:val="ListParagraph"/>
        <w:numPr>
          <w:ilvl w:val="0"/>
          <w:numId w:val="29"/>
        </w:numPr>
        <w:rPr>
          <w:rFonts w:ascii="Times New Roman" w:hAnsi="Times New Roman" w:eastAsia="Times New Roman" w:cs="Times New Roman"/>
          <w:b w:val="1"/>
          <w:bCs w:val="1"/>
          <w:noProof w:val="0"/>
          <w:sz w:val="24"/>
          <w:szCs w:val="24"/>
          <w:lang w:val="en-US"/>
        </w:rPr>
      </w:pPr>
      <w:r w:rsidRPr="1CA79B95" w:rsidR="37F60186">
        <w:rPr>
          <w:rFonts w:ascii="Times New Roman" w:hAnsi="Times New Roman" w:eastAsia="Times New Roman" w:cs="Times New Roman"/>
          <w:b w:val="1"/>
          <w:bCs w:val="1"/>
          <w:noProof w:val="0"/>
          <w:sz w:val="24"/>
          <w:szCs w:val="24"/>
          <w:lang w:val="en-US"/>
        </w:rPr>
        <w:t>Impact, Security, and Privacy</w:t>
      </w:r>
    </w:p>
    <w:p w:rsidR="37F60186" w:rsidP="1CA79B95" w:rsidRDefault="37F60186" w14:paraId="17E9616D" w14:textId="50FF534A">
      <w:pPr>
        <w:pStyle w:val="ListParagraph"/>
        <w:numPr>
          <w:ilvl w:val="0"/>
          <w:numId w:val="67"/>
        </w:numPr>
        <w:rPr>
          <w:rFonts w:ascii="Times New Roman" w:hAnsi="Times New Roman" w:eastAsia="Times New Roman" w:cs="Times New Roman"/>
          <w:b w:val="1"/>
          <w:bCs w:val="1"/>
          <w:noProof w:val="0"/>
          <w:sz w:val="24"/>
          <w:szCs w:val="24"/>
          <w:lang w:val="en-US"/>
        </w:rPr>
      </w:pPr>
      <w:r w:rsidRPr="1CA79B95" w:rsidR="37F60186">
        <w:rPr>
          <w:rFonts w:ascii="Times New Roman" w:hAnsi="Times New Roman" w:eastAsia="Times New Roman" w:cs="Times New Roman"/>
          <w:b w:val="1"/>
          <w:bCs w:val="1"/>
          <w:noProof w:val="0"/>
          <w:sz w:val="24"/>
          <w:szCs w:val="24"/>
          <w:lang w:val="en-US"/>
        </w:rPr>
        <w:t>Impact:</w:t>
      </w:r>
    </w:p>
    <w:p w:rsidR="37F60186" w:rsidP="1CA79B95" w:rsidRDefault="37F60186" w14:paraId="32129B3B" w14:textId="62AF53AC">
      <w:pPr>
        <w:pStyle w:val="ListParagraph"/>
        <w:numPr>
          <w:ilvl w:val="1"/>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sz w:val="24"/>
          <w:szCs w:val="24"/>
        </w:rPr>
        <w:t>This project has significant contributions and benefits for various stakeholders:</w:t>
      </w:r>
    </w:p>
    <w:p w:rsidR="37F60186" w:rsidP="1CA79B95" w:rsidRDefault="37F60186" w14:paraId="0A1FBCA7" w14:textId="7071372A">
      <w:pPr>
        <w:pStyle w:val="ListParagraph"/>
        <w:numPr>
          <w:ilvl w:val="1"/>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Users:</w:t>
      </w:r>
    </w:p>
    <w:p w:rsidR="37F60186" w:rsidP="1CA79B95" w:rsidRDefault="37F60186" w14:paraId="4B617E23" w14:textId="62D8AA13">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Data Security:</w:t>
      </w:r>
      <w:r w:rsidRPr="1CA79B95" w:rsidR="37F60186">
        <w:rPr>
          <w:rFonts w:ascii="Times New Roman" w:hAnsi="Times New Roman" w:eastAsia="Times New Roman" w:cs="Times New Roman"/>
          <w:sz w:val="24"/>
          <w:szCs w:val="24"/>
        </w:rPr>
        <w:t xml:space="preserve"> Provides robust protection for sensitive data through the use of LSB-based steganography and encryption techniques.</w:t>
      </w:r>
      <w:r w:rsidRPr="1CA79B95" w:rsidR="37F60186">
        <w:rPr>
          <w:rFonts w:ascii="Times New Roman" w:hAnsi="Times New Roman" w:eastAsia="Times New Roman" w:cs="Times New Roman"/>
          <w:sz w:val="24"/>
          <w:szCs w:val="24"/>
        </w:rPr>
        <w:t xml:space="preserve"> Users can securely </w:t>
      </w:r>
      <w:r w:rsidRPr="1CA79B95" w:rsidR="37F60186">
        <w:rPr>
          <w:rFonts w:ascii="Times New Roman" w:hAnsi="Times New Roman" w:eastAsia="Times New Roman" w:cs="Times New Roman"/>
          <w:sz w:val="24"/>
          <w:szCs w:val="24"/>
        </w:rPr>
        <w:t>transmit</w:t>
      </w:r>
      <w:r w:rsidRPr="1CA79B95" w:rsidR="37F60186">
        <w:rPr>
          <w:rFonts w:ascii="Times New Roman" w:hAnsi="Times New Roman" w:eastAsia="Times New Roman" w:cs="Times New Roman"/>
          <w:sz w:val="24"/>
          <w:szCs w:val="24"/>
        </w:rPr>
        <w:t xml:space="preserve"> and store information, knowing their data is well-protected.</w:t>
      </w:r>
    </w:p>
    <w:p w:rsidR="37F60186" w:rsidP="1CA79B95" w:rsidRDefault="37F60186" w14:paraId="70F7D395" w14:textId="19D47D6A">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Ease of Use:</w:t>
      </w:r>
      <w:r w:rsidRPr="1CA79B95" w:rsidR="37F60186">
        <w:rPr>
          <w:rFonts w:ascii="Times New Roman" w:hAnsi="Times New Roman" w:eastAsia="Times New Roman" w:cs="Times New Roman"/>
          <w:sz w:val="24"/>
          <w:szCs w:val="24"/>
        </w:rPr>
        <w:t xml:space="preserve"> The user-friendly interface makes complex </w:t>
      </w:r>
      <w:r w:rsidRPr="1CA79B95" w:rsidR="37F60186">
        <w:rPr>
          <w:rFonts w:ascii="Times New Roman" w:hAnsi="Times New Roman" w:eastAsia="Times New Roman" w:cs="Times New Roman"/>
          <w:sz w:val="24"/>
          <w:szCs w:val="24"/>
        </w:rPr>
        <w:t>steganography</w:t>
      </w:r>
      <w:r w:rsidRPr="1CA79B95" w:rsidR="37F60186">
        <w:rPr>
          <w:rFonts w:ascii="Times New Roman" w:hAnsi="Times New Roman" w:eastAsia="Times New Roman" w:cs="Times New Roman"/>
          <w:sz w:val="24"/>
          <w:szCs w:val="24"/>
        </w:rPr>
        <w:t xml:space="preserve"> and encryption processes accessible to a broader audience, including those with limited technical knowledge.</w:t>
      </w:r>
    </w:p>
    <w:p w:rsidR="37F60186" w:rsidP="1CA79B95" w:rsidRDefault="37F60186" w14:paraId="180B21A7" w14:textId="1FAA94B1">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Versatility</w:t>
      </w:r>
      <w:r w:rsidRPr="1CA79B95" w:rsidR="37F60186">
        <w:rPr>
          <w:rFonts w:ascii="Times New Roman" w:hAnsi="Times New Roman" w:eastAsia="Times New Roman" w:cs="Times New Roman"/>
          <w:b w:val="1"/>
          <w:bCs w:val="1"/>
          <w:sz w:val="24"/>
          <w:szCs w:val="24"/>
        </w:rPr>
        <w:t>:</w:t>
      </w:r>
      <w:r w:rsidRPr="1CA79B95" w:rsidR="37F60186">
        <w:rPr>
          <w:rFonts w:ascii="Times New Roman" w:hAnsi="Times New Roman" w:eastAsia="Times New Roman" w:cs="Times New Roman"/>
          <w:sz w:val="24"/>
          <w:szCs w:val="24"/>
        </w:rPr>
        <w:t xml:space="preserve"> Supports a wide range of image formats (JPEG, BMP, PNG, GIF, TIFF), offering flexibility in choosing the most suitable format for </w:t>
      </w:r>
      <w:r w:rsidRPr="1CA79B95" w:rsidR="37F60186">
        <w:rPr>
          <w:rFonts w:ascii="Times New Roman" w:hAnsi="Times New Roman" w:eastAsia="Times New Roman" w:cs="Times New Roman"/>
          <w:sz w:val="24"/>
          <w:szCs w:val="24"/>
        </w:rPr>
        <w:t>different needs</w:t>
      </w:r>
      <w:r w:rsidRPr="1CA79B95" w:rsidR="37F60186">
        <w:rPr>
          <w:rFonts w:ascii="Times New Roman" w:hAnsi="Times New Roman" w:eastAsia="Times New Roman" w:cs="Times New Roman"/>
          <w:sz w:val="24"/>
          <w:szCs w:val="24"/>
        </w:rPr>
        <w:t>.</w:t>
      </w:r>
    </w:p>
    <w:p w:rsidR="37F60186" w:rsidP="1CA79B95" w:rsidRDefault="37F60186" w14:paraId="52233106" w14:textId="64E64842">
      <w:pPr>
        <w:pStyle w:val="ListParagraph"/>
        <w:numPr>
          <w:ilvl w:val="1"/>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Companies:</w:t>
      </w:r>
    </w:p>
    <w:p w:rsidR="37F60186" w:rsidP="1CA79B95" w:rsidRDefault="37F60186" w14:paraId="18B85A5C" w14:textId="493B95AF">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Enhanced Security:</w:t>
      </w:r>
      <w:r w:rsidRPr="1CA79B95" w:rsidR="37F60186">
        <w:rPr>
          <w:rFonts w:ascii="Times New Roman" w:hAnsi="Times New Roman" w:eastAsia="Times New Roman" w:cs="Times New Roman"/>
          <w:sz w:val="24"/>
          <w:szCs w:val="24"/>
        </w:rPr>
        <w:t xml:space="preserve"> Helps organizations protect their confidential information and intellectual property from unauthorized access and cyber threats.</w:t>
      </w:r>
    </w:p>
    <w:p w:rsidR="37F60186" w:rsidP="1CA79B95" w:rsidRDefault="37F60186" w14:paraId="715BD5CD" w14:textId="01C21D13">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Compliance:</w:t>
      </w:r>
      <w:r w:rsidRPr="1CA79B95" w:rsidR="37F60186">
        <w:rPr>
          <w:rFonts w:ascii="Times New Roman" w:hAnsi="Times New Roman" w:eastAsia="Times New Roman" w:cs="Times New Roman"/>
          <w:sz w:val="24"/>
          <w:szCs w:val="24"/>
        </w:rPr>
        <w:t xml:space="preserve"> </w:t>
      </w:r>
      <w:r w:rsidRPr="1CA79B95" w:rsidR="37F60186">
        <w:rPr>
          <w:rFonts w:ascii="Times New Roman" w:hAnsi="Times New Roman" w:eastAsia="Times New Roman" w:cs="Times New Roman"/>
          <w:sz w:val="24"/>
          <w:szCs w:val="24"/>
        </w:rPr>
        <w:t>Assists</w:t>
      </w:r>
      <w:r w:rsidRPr="1CA79B95" w:rsidR="37F60186">
        <w:rPr>
          <w:rFonts w:ascii="Times New Roman" w:hAnsi="Times New Roman" w:eastAsia="Times New Roman" w:cs="Times New Roman"/>
          <w:sz w:val="24"/>
          <w:szCs w:val="24"/>
        </w:rPr>
        <w:t xml:space="preserve"> in meeting regulatory and compliance requirements related to data protection and privacy.</w:t>
      </w:r>
    </w:p>
    <w:p w:rsidR="37F60186" w:rsidP="1CA79B95" w:rsidRDefault="37F60186" w14:paraId="5E88FFA3" w14:textId="47FE1B5A">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Efficiency:</w:t>
      </w:r>
      <w:r w:rsidRPr="1CA79B95" w:rsidR="37F60186">
        <w:rPr>
          <w:rFonts w:ascii="Times New Roman" w:hAnsi="Times New Roman" w:eastAsia="Times New Roman" w:cs="Times New Roman"/>
          <w:sz w:val="24"/>
          <w:szCs w:val="24"/>
        </w:rPr>
        <w:t xml:space="preserve"> Streamlined processes for data hiding and extraction, reducing time and resources </w:t>
      </w:r>
      <w:r w:rsidRPr="1CA79B95" w:rsidR="37F60186">
        <w:rPr>
          <w:rFonts w:ascii="Times New Roman" w:hAnsi="Times New Roman" w:eastAsia="Times New Roman" w:cs="Times New Roman"/>
          <w:sz w:val="24"/>
          <w:szCs w:val="24"/>
        </w:rPr>
        <w:t>required</w:t>
      </w:r>
      <w:r w:rsidRPr="1CA79B95" w:rsidR="37F60186">
        <w:rPr>
          <w:rFonts w:ascii="Times New Roman" w:hAnsi="Times New Roman" w:eastAsia="Times New Roman" w:cs="Times New Roman"/>
          <w:sz w:val="24"/>
          <w:szCs w:val="24"/>
        </w:rPr>
        <w:t xml:space="preserve"> for secure data handling.</w:t>
      </w:r>
    </w:p>
    <w:p w:rsidR="37F60186" w:rsidP="1CA79B95" w:rsidRDefault="37F60186" w14:paraId="2DDBDD6A" w14:textId="08DEBFB4">
      <w:pPr>
        <w:pStyle w:val="ListParagraph"/>
        <w:numPr>
          <w:ilvl w:val="1"/>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Community:</w:t>
      </w:r>
    </w:p>
    <w:p w:rsidR="37F60186" w:rsidP="1CA79B95" w:rsidRDefault="37F60186" w14:paraId="1DB0B725" w14:textId="5FCF103E">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Awareness:</w:t>
      </w:r>
      <w:r w:rsidRPr="1CA79B95" w:rsidR="37F60186">
        <w:rPr>
          <w:rFonts w:ascii="Times New Roman" w:hAnsi="Times New Roman" w:eastAsia="Times New Roman" w:cs="Times New Roman"/>
          <w:sz w:val="24"/>
          <w:szCs w:val="24"/>
        </w:rPr>
        <w:t xml:space="preserve"> Raises awareness about the importance of data security and the potential of steganography as </w:t>
      </w:r>
      <w:r w:rsidRPr="1CA79B95" w:rsidR="37F60186">
        <w:rPr>
          <w:rFonts w:ascii="Times New Roman" w:hAnsi="Times New Roman" w:eastAsia="Times New Roman" w:cs="Times New Roman"/>
          <w:sz w:val="24"/>
          <w:szCs w:val="24"/>
        </w:rPr>
        <w:t>a viable</w:t>
      </w:r>
      <w:r w:rsidRPr="1CA79B95" w:rsidR="37F60186">
        <w:rPr>
          <w:rFonts w:ascii="Times New Roman" w:hAnsi="Times New Roman" w:eastAsia="Times New Roman" w:cs="Times New Roman"/>
          <w:sz w:val="24"/>
          <w:szCs w:val="24"/>
        </w:rPr>
        <w:t xml:space="preserve"> method for protecting information.</w:t>
      </w:r>
    </w:p>
    <w:p w:rsidR="37F60186" w:rsidP="1CA79B95" w:rsidRDefault="37F60186" w14:paraId="26C7E8C3" w14:textId="56CBF969">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Innovation:</w:t>
      </w:r>
      <w:r w:rsidRPr="1CA79B95" w:rsidR="37F60186">
        <w:rPr>
          <w:rFonts w:ascii="Times New Roman" w:hAnsi="Times New Roman" w:eastAsia="Times New Roman" w:cs="Times New Roman"/>
          <w:sz w:val="24"/>
          <w:szCs w:val="24"/>
        </w:rPr>
        <w:t xml:space="preserve"> Encourages further research and development in the field of steganography and data protection, contributing to advancements in cybersecurity technologies.</w:t>
      </w:r>
    </w:p>
    <w:p w:rsidR="37F60186" w:rsidP="1CA79B95" w:rsidRDefault="37F60186" w14:paraId="7B5CA007" w14:textId="6021AD66">
      <w:pPr>
        <w:pStyle w:val="ListParagraph"/>
        <w:numPr>
          <w:ilvl w:val="0"/>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Security and Privacy:</w:t>
      </w:r>
    </w:p>
    <w:p w:rsidR="37F60186" w:rsidP="1CA79B95" w:rsidRDefault="37F60186" w14:paraId="27F761BB" w14:textId="3F73C2B7">
      <w:pPr>
        <w:pStyle w:val="ListParagraph"/>
        <w:numPr>
          <w:ilvl w:val="1"/>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Confidentiality:</w:t>
      </w:r>
    </w:p>
    <w:p w:rsidR="37F60186" w:rsidP="1CA79B95" w:rsidRDefault="37F60186" w14:paraId="3CBA5A6C" w14:textId="4E8D7FE8">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Encryption:</w:t>
      </w:r>
      <w:r w:rsidRPr="1CA79B95" w:rsidR="37F60186">
        <w:rPr>
          <w:rFonts w:ascii="Times New Roman" w:hAnsi="Times New Roman" w:eastAsia="Times New Roman" w:cs="Times New Roman"/>
          <w:sz w:val="24"/>
          <w:szCs w:val="24"/>
        </w:rPr>
        <w:t xml:space="preserve"> </w:t>
      </w:r>
      <w:r w:rsidRPr="1CA79B95" w:rsidR="37F60186">
        <w:rPr>
          <w:rFonts w:ascii="Times New Roman" w:hAnsi="Times New Roman" w:eastAsia="Times New Roman" w:cs="Times New Roman"/>
          <w:sz w:val="24"/>
          <w:szCs w:val="24"/>
        </w:rPr>
        <w:t>Utilized</w:t>
      </w:r>
      <w:r w:rsidRPr="1CA79B95" w:rsidR="37F60186">
        <w:rPr>
          <w:rFonts w:ascii="Times New Roman" w:hAnsi="Times New Roman" w:eastAsia="Times New Roman" w:cs="Times New Roman"/>
          <w:sz w:val="24"/>
          <w:szCs w:val="24"/>
        </w:rPr>
        <w:t xml:space="preserve"> strong encryption algorithms (e.g., AES) to protect the embedded data. This ensures that even if the </w:t>
      </w:r>
      <w:r w:rsidRPr="1CA79B95" w:rsidR="37F60186">
        <w:rPr>
          <w:rFonts w:ascii="Times New Roman" w:hAnsi="Times New Roman" w:eastAsia="Times New Roman" w:cs="Times New Roman"/>
          <w:sz w:val="24"/>
          <w:szCs w:val="24"/>
        </w:rPr>
        <w:t>steganographed</w:t>
      </w:r>
      <w:r w:rsidRPr="1CA79B95" w:rsidR="37F60186">
        <w:rPr>
          <w:rFonts w:ascii="Times New Roman" w:hAnsi="Times New Roman" w:eastAsia="Times New Roman" w:cs="Times New Roman"/>
          <w:sz w:val="24"/>
          <w:szCs w:val="24"/>
        </w:rPr>
        <w:t xml:space="preserve"> image is intercepted, the hidden data </w:t>
      </w:r>
      <w:r w:rsidRPr="1CA79B95" w:rsidR="37F60186">
        <w:rPr>
          <w:rFonts w:ascii="Times New Roman" w:hAnsi="Times New Roman" w:eastAsia="Times New Roman" w:cs="Times New Roman"/>
          <w:sz w:val="24"/>
          <w:szCs w:val="24"/>
        </w:rPr>
        <w:t>remains</w:t>
      </w:r>
      <w:r w:rsidRPr="1CA79B95" w:rsidR="37F60186">
        <w:rPr>
          <w:rFonts w:ascii="Times New Roman" w:hAnsi="Times New Roman" w:eastAsia="Times New Roman" w:cs="Times New Roman"/>
          <w:sz w:val="24"/>
          <w:szCs w:val="24"/>
        </w:rPr>
        <w:t xml:space="preserve"> secure.</w:t>
      </w:r>
    </w:p>
    <w:p w:rsidR="37F60186" w:rsidP="1CA79B95" w:rsidRDefault="37F60186" w14:paraId="684F3052" w14:textId="7546E847">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Password-Protected Resources:</w:t>
      </w:r>
      <w:r w:rsidRPr="1CA79B95" w:rsidR="37F60186">
        <w:rPr>
          <w:rFonts w:ascii="Times New Roman" w:hAnsi="Times New Roman" w:eastAsia="Times New Roman" w:cs="Times New Roman"/>
          <w:sz w:val="24"/>
          <w:szCs w:val="24"/>
        </w:rPr>
        <w:t xml:space="preserve"> Implemented password protection for accessing sensitive parts of the application, ensuring that only authorized users can perform critical operations.</w:t>
      </w:r>
    </w:p>
    <w:p w:rsidR="37F60186" w:rsidP="1CA79B95" w:rsidRDefault="37F60186" w14:paraId="47141A7B" w14:textId="4A9286CB">
      <w:pPr>
        <w:pStyle w:val="ListParagraph"/>
        <w:numPr>
          <w:ilvl w:val="1"/>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Integrity:</w:t>
      </w:r>
    </w:p>
    <w:p w:rsidR="37F60186" w:rsidP="1CA79B95" w:rsidRDefault="37F60186" w14:paraId="4DF6BF21" w14:textId="2CB44540">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Data Integrity Checks:</w:t>
      </w:r>
      <w:r w:rsidRPr="1CA79B95" w:rsidR="37F60186">
        <w:rPr>
          <w:rFonts w:ascii="Times New Roman" w:hAnsi="Times New Roman" w:eastAsia="Times New Roman" w:cs="Times New Roman"/>
          <w:sz w:val="24"/>
          <w:szCs w:val="24"/>
        </w:rPr>
        <w:t xml:space="preserve"> Employed checksums and hash functions to verify the integrity of data before and after embedding/extraction processes. This prevents data corruption and ensures the accuracy of transmitted information.</w:t>
      </w:r>
    </w:p>
    <w:p w:rsidR="37F60186" w:rsidP="1CA79B95" w:rsidRDefault="37F60186" w14:paraId="228BA402" w14:textId="6F25E84C">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Error Handling:</w:t>
      </w:r>
      <w:r w:rsidRPr="1CA79B95" w:rsidR="37F60186">
        <w:rPr>
          <w:rFonts w:ascii="Times New Roman" w:hAnsi="Times New Roman" w:eastAsia="Times New Roman" w:cs="Times New Roman"/>
          <w:sz w:val="24"/>
          <w:szCs w:val="24"/>
        </w:rPr>
        <w:t xml:space="preserve"> Developed robust error-handling mechanisms to detect and address issues promptly, </w:t>
      </w:r>
      <w:r w:rsidRPr="1CA79B95" w:rsidR="37F60186">
        <w:rPr>
          <w:rFonts w:ascii="Times New Roman" w:hAnsi="Times New Roman" w:eastAsia="Times New Roman" w:cs="Times New Roman"/>
          <w:sz w:val="24"/>
          <w:szCs w:val="24"/>
        </w:rPr>
        <w:t>maintaining</w:t>
      </w:r>
      <w:r w:rsidRPr="1CA79B95" w:rsidR="37F60186">
        <w:rPr>
          <w:rFonts w:ascii="Times New Roman" w:hAnsi="Times New Roman" w:eastAsia="Times New Roman" w:cs="Times New Roman"/>
          <w:sz w:val="24"/>
          <w:szCs w:val="24"/>
        </w:rPr>
        <w:t xml:space="preserve"> the reliability of the application.</w:t>
      </w:r>
    </w:p>
    <w:p w:rsidR="37F60186" w:rsidP="1CA79B95" w:rsidRDefault="37F60186" w14:paraId="4BC98C6E" w14:textId="7C81EFF1">
      <w:pPr>
        <w:pStyle w:val="ListParagraph"/>
        <w:numPr>
          <w:ilvl w:val="1"/>
          <w:numId w:val="67"/>
        </w:numPr>
        <w:rPr>
          <w:rFonts w:ascii="Times New Roman" w:hAnsi="Times New Roman" w:eastAsia="Times New Roman" w:cs="Times New Roman"/>
          <w:b w:val="1"/>
          <w:bCs w:val="1"/>
          <w:sz w:val="24"/>
          <w:szCs w:val="24"/>
        </w:rPr>
      </w:pPr>
      <w:r w:rsidRPr="1CA79B95" w:rsidR="37F60186">
        <w:rPr>
          <w:rFonts w:ascii="Times New Roman" w:hAnsi="Times New Roman" w:eastAsia="Times New Roman" w:cs="Times New Roman"/>
          <w:b w:val="1"/>
          <w:bCs w:val="1"/>
          <w:sz w:val="24"/>
          <w:szCs w:val="24"/>
        </w:rPr>
        <w:t>Availability:</w:t>
      </w:r>
    </w:p>
    <w:p w:rsidR="37F60186" w:rsidP="1CA79B95" w:rsidRDefault="37F60186" w14:paraId="7FAB6CC1" w14:textId="41A51174">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Redundancy:</w:t>
      </w:r>
      <w:r w:rsidRPr="1CA79B95" w:rsidR="37F60186">
        <w:rPr>
          <w:rFonts w:ascii="Times New Roman" w:hAnsi="Times New Roman" w:eastAsia="Times New Roman" w:cs="Times New Roman"/>
          <w:sz w:val="24"/>
          <w:szCs w:val="24"/>
        </w:rPr>
        <w:t xml:space="preserve"> Implemented redundant storage solutions to ensure data availability even </w:t>
      </w:r>
      <w:r w:rsidRPr="1CA79B95" w:rsidR="37F60186">
        <w:rPr>
          <w:rFonts w:ascii="Times New Roman" w:hAnsi="Times New Roman" w:eastAsia="Times New Roman" w:cs="Times New Roman"/>
          <w:sz w:val="24"/>
          <w:szCs w:val="24"/>
        </w:rPr>
        <w:t>in the event of</w:t>
      </w:r>
      <w:r w:rsidRPr="1CA79B95" w:rsidR="37F60186">
        <w:rPr>
          <w:rFonts w:ascii="Times New Roman" w:hAnsi="Times New Roman" w:eastAsia="Times New Roman" w:cs="Times New Roman"/>
          <w:sz w:val="24"/>
          <w:szCs w:val="24"/>
        </w:rPr>
        <w:t xml:space="preserve"> hardware failures or other disruptions.</w:t>
      </w:r>
    </w:p>
    <w:p w:rsidR="37F60186" w:rsidP="1CA79B95" w:rsidRDefault="37F60186" w14:paraId="217727AA" w14:textId="2BFAB212">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Scalability:</w:t>
      </w:r>
      <w:r w:rsidRPr="1CA79B95" w:rsidR="37F60186">
        <w:rPr>
          <w:rFonts w:ascii="Times New Roman" w:hAnsi="Times New Roman" w:eastAsia="Times New Roman" w:cs="Times New Roman"/>
          <w:sz w:val="24"/>
          <w:szCs w:val="24"/>
        </w:rPr>
        <w:t xml:space="preserve"> Designed the application to handle large file sizes and high volumes of data efficiently, ensuring consistent performance under varying workloads.</w:t>
      </w:r>
    </w:p>
    <w:p w:rsidR="37F60186" w:rsidP="1CA79B95" w:rsidRDefault="37F60186" w14:paraId="7E268759" w14:textId="3A4FB7C8">
      <w:pPr>
        <w:pStyle w:val="ListParagraph"/>
        <w:numPr>
          <w:ilvl w:val="1"/>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Personal Data:</w:t>
      </w:r>
    </w:p>
    <w:p w:rsidR="37F60186" w:rsidP="1CA79B95" w:rsidRDefault="37F60186" w14:paraId="3BD0353A" w14:textId="5D02CD09">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Non-directory/Public Information:</w:t>
      </w:r>
      <w:r w:rsidRPr="1CA79B95" w:rsidR="37F60186">
        <w:rPr>
          <w:rFonts w:ascii="Times New Roman" w:hAnsi="Times New Roman" w:eastAsia="Times New Roman" w:cs="Times New Roman"/>
          <w:sz w:val="24"/>
          <w:szCs w:val="24"/>
        </w:rPr>
        <w:t xml:space="preserve"> Ensured that the application does not inadvertently expose personal or sensitive information. Only non-personal, anonymized data is used for processing and analysis.</w:t>
      </w:r>
    </w:p>
    <w:p w:rsidR="37F60186" w:rsidP="1CA79B95" w:rsidRDefault="37F60186" w14:paraId="2FF34B4A" w14:textId="3A804ACD">
      <w:pPr>
        <w:pStyle w:val="ListParagraph"/>
        <w:numPr>
          <w:ilvl w:val="2"/>
          <w:numId w:val="67"/>
        </w:numPr>
        <w:rPr>
          <w:rFonts w:ascii="Times New Roman" w:hAnsi="Times New Roman" w:eastAsia="Times New Roman" w:cs="Times New Roman"/>
          <w:sz w:val="24"/>
          <w:szCs w:val="24"/>
        </w:rPr>
      </w:pPr>
      <w:r w:rsidRPr="1CA79B95" w:rsidR="37F60186">
        <w:rPr>
          <w:rFonts w:ascii="Times New Roman" w:hAnsi="Times New Roman" w:eastAsia="Times New Roman" w:cs="Times New Roman"/>
          <w:b w:val="1"/>
          <w:bCs w:val="1"/>
          <w:sz w:val="24"/>
          <w:szCs w:val="24"/>
        </w:rPr>
        <w:t>User Privacy:</w:t>
      </w:r>
      <w:r w:rsidRPr="1CA79B95" w:rsidR="37F60186">
        <w:rPr>
          <w:rFonts w:ascii="Times New Roman" w:hAnsi="Times New Roman" w:eastAsia="Times New Roman" w:cs="Times New Roman"/>
          <w:sz w:val="24"/>
          <w:szCs w:val="24"/>
        </w:rPr>
        <w:t xml:space="preserve"> Developed the application with privacy by design principles, minimizing data collection and ensuring that user data is handled with the utmost confidentiality and respect.</w:t>
      </w:r>
    </w:p>
    <w:p w:rsidR="1CA79B95" w:rsidP="1CA79B95" w:rsidRDefault="1CA79B95" w14:paraId="4AA018AE" w14:textId="530CD002">
      <w:pPr>
        <w:pStyle w:val="ListParagraph"/>
        <w:ind w:left="1440"/>
        <w:rPr>
          <w:rFonts w:ascii="Times New Roman" w:hAnsi="Times New Roman" w:eastAsia="Times New Roman" w:cs="Times New Roman"/>
          <w:b w:val="1"/>
          <w:bCs w:val="1"/>
          <w:noProof w:val="0"/>
          <w:sz w:val="24"/>
          <w:szCs w:val="24"/>
          <w:lang w:val="en-US"/>
        </w:rPr>
      </w:pPr>
    </w:p>
    <w:p w:rsidRPr="00A5632A" w:rsidR="5024B866" w:rsidP="1CA79B95" w:rsidRDefault="226BAFC2" w14:paraId="784B3F10" w14:textId="6B42D290" w14:noSpellErr="1">
      <w:pPr>
        <w:pStyle w:val="ListParagraph"/>
        <w:numPr>
          <w:ilvl w:val="0"/>
          <w:numId w:val="29"/>
        </w:numPr>
        <w:rPr>
          <w:rFonts w:ascii="Times New Roman" w:hAnsi="Times New Roman" w:eastAsia="Times New Roman" w:cs="Times New Roman"/>
          <w:b w:val="1"/>
          <w:bCs w:val="1"/>
          <w:sz w:val="24"/>
          <w:szCs w:val="24"/>
        </w:rPr>
      </w:pPr>
      <w:r w:rsidRPr="1CA79B95" w:rsidR="3F324B24">
        <w:rPr>
          <w:rFonts w:ascii="Times New Roman" w:hAnsi="Times New Roman" w:eastAsia="Times New Roman" w:cs="Times New Roman"/>
          <w:b w:val="1"/>
          <w:bCs w:val="1"/>
          <w:sz w:val="24"/>
          <w:szCs w:val="24"/>
        </w:rPr>
        <w:t xml:space="preserve">IMPLEMENTATION </w:t>
      </w:r>
      <w:r w:rsidRPr="1CA79B95" w:rsidR="4580E746">
        <w:rPr>
          <w:rFonts w:ascii="Times New Roman" w:hAnsi="Times New Roman" w:eastAsia="Times New Roman" w:cs="Times New Roman"/>
          <w:b w:val="1"/>
          <w:bCs w:val="1"/>
          <w:sz w:val="24"/>
          <w:szCs w:val="24"/>
        </w:rPr>
        <w:t>DETAILS</w:t>
      </w:r>
    </w:p>
    <w:p w:rsidRPr="00A5632A" w:rsidR="5024B866" w:rsidP="1CA79B95" w:rsidRDefault="5024B866" w14:paraId="03E8D746" w14:textId="32395770" w14:noSpellErr="1">
      <w:pPr>
        <w:pStyle w:val="ListParagraph"/>
        <w:rPr>
          <w:rFonts w:ascii="Times New Roman" w:hAnsi="Times New Roman" w:eastAsia="Times New Roman" w:cs="Times New Roman"/>
          <w:b w:val="1"/>
          <w:bCs w:val="1"/>
          <w:sz w:val="24"/>
          <w:szCs w:val="24"/>
        </w:rPr>
      </w:pPr>
    </w:p>
    <w:p w:rsidRPr="00A5632A" w:rsidR="5024B866" w:rsidP="24C90EAA" w:rsidRDefault="68C11267" w14:paraId="77CD5BCD" w14:textId="47E17960" w14:noSpellErr="1">
      <w:pPr>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 xml:space="preserve">The implementation of the Digital Steganography Tool encompasses four major components: frontend, backend, database, and web server integration. Each </w:t>
      </w:r>
      <w:r w:rsidRPr="1CA79B95" w:rsidR="1C6E58CE">
        <w:rPr>
          <w:rFonts w:ascii="Times New Roman" w:hAnsi="Times New Roman" w:eastAsia="Times New Roman" w:cs="Times New Roman"/>
          <w:sz w:val="24"/>
          <w:szCs w:val="24"/>
        </w:rPr>
        <w:t>component</w:t>
      </w:r>
      <w:r w:rsidRPr="1CA79B95" w:rsidR="1C6E58CE">
        <w:rPr>
          <w:rFonts w:ascii="Times New Roman" w:hAnsi="Times New Roman" w:eastAsia="Times New Roman" w:cs="Times New Roman"/>
          <w:sz w:val="24"/>
          <w:szCs w:val="24"/>
        </w:rPr>
        <w:t xml:space="preserve"> is carefully designed to ensure secure, efficient, and reliable data hiding operations while </w:t>
      </w:r>
      <w:r w:rsidRPr="1CA79B95" w:rsidR="1C6E58CE">
        <w:rPr>
          <w:rFonts w:ascii="Times New Roman" w:hAnsi="Times New Roman" w:eastAsia="Times New Roman" w:cs="Times New Roman"/>
          <w:sz w:val="24"/>
          <w:szCs w:val="24"/>
        </w:rPr>
        <w:t>maintaining</w:t>
      </w:r>
      <w:r w:rsidRPr="1CA79B95" w:rsidR="1C6E58CE">
        <w:rPr>
          <w:rFonts w:ascii="Times New Roman" w:hAnsi="Times New Roman" w:eastAsia="Times New Roman" w:cs="Times New Roman"/>
          <w:sz w:val="24"/>
          <w:szCs w:val="24"/>
        </w:rPr>
        <w:t xml:space="preserve"> a seamless user experience.</w:t>
      </w:r>
    </w:p>
    <w:p w:rsidRPr="00A5632A" w:rsidR="5024B866" w:rsidP="24C90EAA" w:rsidRDefault="5024B866" w14:paraId="2E45380F" w14:textId="4576F950" w14:noSpellErr="1">
      <w:pPr>
        <w:rPr>
          <w:rFonts w:ascii="Times New Roman" w:hAnsi="Times New Roman" w:eastAsia="Times New Roman" w:cs="Times New Roman"/>
          <w:sz w:val="24"/>
          <w:szCs w:val="24"/>
        </w:rPr>
      </w:pPr>
    </w:p>
    <w:p w:rsidRPr="00A5632A" w:rsidR="5024B866" w:rsidP="1CA79B95" w:rsidRDefault="68C11267" w14:paraId="2CDA2B6C" w14:textId="37E9CB3B" w14:noSpellErr="1">
      <w:pPr>
        <w:rPr>
          <w:rFonts w:ascii="Times New Roman" w:hAnsi="Times New Roman" w:eastAsia="Times New Roman" w:cs="Times New Roman"/>
          <w:b w:val="1"/>
          <w:bCs w:val="1"/>
          <w:sz w:val="24"/>
          <w:szCs w:val="24"/>
        </w:rPr>
      </w:pPr>
      <w:r w:rsidRPr="1CA79B95" w:rsidR="1C6E58CE">
        <w:rPr>
          <w:rFonts w:ascii="Times New Roman" w:hAnsi="Times New Roman" w:eastAsia="Times New Roman" w:cs="Times New Roman"/>
          <w:b w:val="1"/>
          <w:bCs w:val="1"/>
          <w:sz w:val="24"/>
          <w:szCs w:val="24"/>
        </w:rPr>
        <w:t>Frontend Implementation</w:t>
      </w:r>
    </w:p>
    <w:p w:rsidRPr="00A5632A" w:rsidR="5024B866" w:rsidP="1CA79B95" w:rsidRDefault="0861203C" w14:paraId="0D02E2BF" w14:textId="1852DCB0" w14:noSpellErr="1">
      <w:pPr>
        <w:spacing w:before="240" w:after="240"/>
        <w:rPr>
          <w:rFonts w:ascii="Times New Roman" w:hAnsi="Times New Roman" w:eastAsia="Times New Roman" w:cs="Times New Roman"/>
          <w:i w:val="1"/>
          <w:iCs w:val="1"/>
          <w:sz w:val="24"/>
          <w:szCs w:val="24"/>
          <w:rPrChange w:author="" w16du:dateUtc="2024-11-28T20:47:00Z" w:id="495421762">
            <w:rPr/>
          </w:rPrChange>
        </w:rPr>
      </w:pPr>
      <w:r w:rsidRPr="1CA79B95" w:rsidR="71EF5F96">
        <w:rPr>
          <w:rFonts w:ascii="Times New Roman" w:hAnsi="Times New Roman" w:eastAsia="Times New Roman" w:cs="Times New Roman"/>
          <w:b w:val="1"/>
          <w:bCs w:val="1"/>
          <w:sz w:val="24"/>
          <w:szCs w:val="24"/>
        </w:rPr>
        <w:t>Technologies</w:t>
      </w:r>
    </w:p>
    <w:p w:rsidRPr="00A5632A" w:rsidR="5024B866" w:rsidP="00DF75F5" w:rsidRDefault="68C11267" w14:paraId="2C244899" w14:textId="409FC5A3" w14:noSpellErr="1">
      <w:pPr>
        <w:pStyle w:val="ListParagraph"/>
        <w:numPr>
          <w:ilvl w:val="0"/>
          <w:numId w:val="26"/>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b w:val="1"/>
          <w:bCs w:val="1"/>
          <w:sz w:val="24"/>
          <w:szCs w:val="24"/>
        </w:rPr>
        <w:t>HTML, CSS, JavaScript</w:t>
      </w:r>
      <w:r w:rsidRPr="1CA79B95" w:rsidR="1C6E58CE">
        <w:rPr>
          <w:rFonts w:ascii="Times New Roman" w:hAnsi="Times New Roman" w:eastAsia="Times New Roman" w:cs="Times New Roman"/>
          <w:sz w:val="24"/>
          <w:szCs w:val="24"/>
        </w:rPr>
        <w:t>: Core web technologies for structure, styling, and interactivity.</w:t>
      </w:r>
    </w:p>
    <w:p w:rsidRPr="00A5632A" w:rsidR="5024B866" w:rsidP="00DF75F5" w:rsidRDefault="68C11267" w14:paraId="43163F54" w14:textId="7E07619F" w14:noSpellErr="1">
      <w:pPr>
        <w:pStyle w:val="ListParagraph"/>
        <w:numPr>
          <w:ilvl w:val="0"/>
          <w:numId w:val="26"/>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b w:val="1"/>
          <w:bCs w:val="1"/>
          <w:sz w:val="24"/>
          <w:szCs w:val="24"/>
        </w:rPr>
        <w:t>React.js</w:t>
      </w:r>
      <w:r w:rsidRPr="1CA79B95" w:rsidR="1C6E58CE">
        <w:rPr>
          <w:rFonts w:ascii="Times New Roman" w:hAnsi="Times New Roman" w:eastAsia="Times New Roman" w:cs="Times New Roman"/>
          <w:sz w:val="24"/>
          <w:szCs w:val="24"/>
        </w:rPr>
        <w:t>: Advanced JavaScript library for building dynamic user interfaces and managing application state.</w:t>
      </w:r>
    </w:p>
    <w:p w:rsidRPr="00A5632A" w:rsidR="5024B866" w:rsidP="00DF75F5" w:rsidRDefault="68C11267" w14:paraId="436EA2E4" w14:textId="3660EE17" w14:noSpellErr="1">
      <w:pPr>
        <w:pStyle w:val="ListParagraph"/>
        <w:numPr>
          <w:ilvl w:val="0"/>
          <w:numId w:val="26"/>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b w:val="1"/>
          <w:bCs w:val="1"/>
          <w:sz w:val="24"/>
          <w:szCs w:val="24"/>
        </w:rPr>
        <w:t>React Router DOM</w:t>
      </w:r>
      <w:r w:rsidRPr="1CA79B95" w:rsidR="1C6E58CE">
        <w:rPr>
          <w:rFonts w:ascii="Times New Roman" w:hAnsi="Times New Roman" w:eastAsia="Times New Roman" w:cs="Times New Roman"/>
          <w:sz w:val="24"/>
          <w:szCs w:val="24"/>
        </w:rPr>
        <w:t>: Handles client-side routing and navigation.</w:t>
      </w:r>
    </w:p>
    <w:p w:rsidRPr="00A5632A" w:rsidR="5024B866" w:rsidP="1CA79B95" w:rsidRDefault="0861203C" w14:paraId="59ED6772" w14:textId="7BAA8F48" w14:noSpellErr="1">
      <w:pPr>
        <w:spacing w:before="240" w:after="240"/>
        <w:rPr>
          <w:rFonts w:ascii="Times New Roman" w:hAnsi="Times New Roman" w:eastAsia="Times New Roman" w:cs="Times New Roman"/>
          <w:b w:val="1"/>
          <w:bCs w:val="1"/>
          <w:sz w:val="24"/>
          <w:szCs w:val="24"/>
        </w:rPr>
      </w:pPr>
      <w:r w:rsidRPr="1CA79B95" w:rsidR="71EF5F96">
        <w:rPr>
          <w:rFonts w:ascii="Times New Roman" w:hAnsi="Times New Roman" w:eastAsia="Times New Roman" w:cs="Times New Roman"/>
          <w:b w:val="1"/>
          <w:bCs w:val="1"/>
          <w:sz w:val="24"/>
          <w:szCs w:val="24"/>
        </w:rPr>
        <w:t>1. User Authentication Interface</w:t>
      </w:r>
    </w:p>
    <w:p w:rsidRPr="00A5632A" w:rsidR="5024B866" w:rsidP="00DF75F5" w:rsidRDefault="68C11267" w14:paraId="6E1A4455" w14:textId="5AFB6AAE" w14:noSpellErr="1">
      <w:pPr>
        <w:pStyle w:val="ListParagraph"/>
        <w:numPr>
          <w:ilvl w:val="0"/>
          <w:numId w:val="25"/>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Secure login and registration forms with input validation.</w:t>
      </w:r>
    </w:p>
    <w:p w:rsidRPr="00A5632A" w:rsidR="5024B866" w:rsidP="00DF75F5" w:rsidRDefault="68C11267" w14:paraId="0908D287" w14:textId="7FAF844E" w14:noSpellErr="1">
      <w:pPr>
        <w:pStyle w:val="ListParagraph"/>
        <w:numPr>
          <w:ilvl w:val="0"/>
          <w:numId w:val="25"/>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Session management and authorization controls.</w:t>
      </w:r>
    </w:p>
    <w:p w:rsidRPr="00A5632A" w:rsidR="5024B866" w:rsidP="1CA79B95" w:rsidRDefault="0861203C" w14:paraId="17EAC829" w14:textId="4230DEC5" w14:noSpellErr="1">
      <w:pPr>
        <w:spacing w:before="240" w:after="240"/>
        <w:rPr>
          <w:rFonts w:ascii="Times New Roman" w:hAnsi="Times New Roman" w:eastAsia="Times New Roman" w:cs="Times New Roman"/>
          <w:b w:val="1"/>
          <w:bCs w:val="1"/>
          <w:sz w:val="24"/>
          <w:szCs w:val="24"/>
        </w:rPr>
      </w:pPr>
      <w:r w:rsidRPr="1CA79B95" w:rsidR="71EF5F96">
        <w:rPr>
          <w:rFonts w:ascii="Times New Roman" w:hAnsi="Times New Roman" w:eastAsia="Times New Roman" w:cs="Times New Roman"/>
          <w:b w:val="1"/>
          <w:bCs w:val="1"/>
          <w:sz w:val="24"/>
          <w:szCs w:val="24"/>
        </w:rPr>
        <w:t>2. File Management System</w:t>
      </w:r>
    </w:p>
    <w:p w:rsidRPr="00A5632A" w:rsidR="5024B866" w:rsidP="00DF75F5" w:rsidRDefault="68C11267" w14:paraId="5732AE05" w14:textId="3714044B" w14:noSpellErr="1">
      <w:pPr>
        <w:pStyle w:val="ListParagraph"/>
        <w:numPr>
          <w:ilvl w:val="0"/>
          <w:numId w:val="24"/>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Drag-and-drop file upload interface.</w:t>
      </w:r>
    </w:p>
    <w:p w:rsidRPr="00A5632A" w:rsidR="5024B866" w:rsidP="00DF75F5" w:rsidRDefault="68C11267" w14:paraId="742E7D2C" w14:textId="68B8E8B1" w14:noSpellErr="1">
      <w:pPr>
        <w:pStyle w:val="ListParagraph"/>
        <w:numPr>
          <w:ilvl w:val="0"/>
          <w:numId w:val="24"/>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Support for various image formats.</w:t>
      </w:r>
    </w:p>
    <w:p w:rsidRPr="00A5632A" w:rsidR="5024B866" w:rsidP="00DF75F5" w:rsidRDefault="68C11267" w14:paraId="79C9C148" w14:textId="40D5E6E0" w14:noSpellErr="1">
      <w:pPr>
        <w:pStyle w:val="ListParagraph"/>
        <w:numPr>
          <w:ilvl w:val="0"/>
          <w:numId w:val="24"/>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Real-time file preview capabilities.</w:t>
      </w:r>
    </w:p>
    <w:p w:rsidRPr="00A5632A" w:rsidR="5024B866" w:rsidP="1CA79B95" w:rsidRDefault="0861203C" w14:paraId="7E792094" w14:textId="09F90E01" w14:noSpellErr="1">
      <w:pPr>
        <w:spacing w:before="240" w:after="240"/>
        <w:rPr>
          <w:rFonts w:ascii="Times New Roman" w:hAnsi="Times New Roman" w:eastAsia="Times New Roman" w:cs="Times New Roman"/>
          <w:b w:val="1"/>
          <w:bCs w:val="1"/>
          <w:sz w:val="24"/>
          <w:szCs w:val="24"/>
        </w:rPr>
      </w:pPr>
      <w:r w:rsidRPr="1CA79B95" w:rsidR="71EF5F96">
        <w:rPr>
          <w:rFonts w:ascii="Times New Roman" w:hAnsi="Times New Roman" w:eastAsia="Times New Roman" w:cs="Times New Roman"/>
          <w:b w:val="1"/>
          <w:bCs w:val="1"/>
          <w:sz w:val="24"/>
          <w:szCs w:val="24"/>
        </w:rPr>
        <w:t>3. Operation Interface</w:t>
      </w:r>
    </w:p>
    <w:p w:rsidRPr="00A5632A" w:rsidR="5024B866" w:rsidP="00DF75F5" w:rsidRDefault="68C11267" w14:paraId="07170446" w14:textId="0B715572" w14:noSpellErr="1">
      <w:pPr>
        <w:pStyle w:val="ListParagraph"/>
        <w:numPr>
          <w:ilvl w:val="0"/>
          <w:numId w:val="23"/>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Interactive panels for data embedding and extraction.</w:t>
      </w:r>
    </w:p>
    <w:p w:rsidRPr="00A5632A" w:rsidR="5024B866" w:rsidP="00DF75F5" w:rsidRDefault="68C11267" w14:paraId="1AD354C0" w14:textId="46FD6523" w14:noSpellErr="1">
      <w:pPr>
        <w:pStyle w:val="ListParagraph"/>
        <w:numPr>
          <w:ilvl w:val="0"/>
          <w:numId w:val="23"/>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Progress indicators for ongoing operations.</w:t>
      </w:r>
    </w:p>
    <w:p w:rsidRPr="00A5632A" w:rsidR="5024B866" w:rsidP="00DF75F5" w:rsidRDefault="68C11267" w14:paraId="4C58AF16" w14:textId="76DDA240" w14:noSpellErr="1">
      <w:pPr>
        <w:pStyle w:val="ListParagraph"/>
        <w:numPr>
          <w:ilvl w:val="0"/>
          <w:numId w:val="23"/>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Result visualization for processed images.</w:t>
      </w:r>
    </w:p>
    <w:p w:rsidRPr="00A5632A" w:rsidR="5024B866" w:rsidP="1CA79B95" w:rsidRDefault="0861203C" w14:paraId="76A80E8A" w14:textId="0B2DA4B5" w14:noSpellErr="1">
      <w:pPr>
        <w:spacing w:before="240" w:after="240"/>
        <w:rPr>
          <w:rFonts w:ascii="Times New Roman" w:hAnsi="Times New Roman" w:eastAsia="Times New Roman" w:cs="Times New Roman"/>
          <w:b w:val="1"/>
          <w:bCs w:val="1"/>
          <w:sz w:val="24"/>
          <w:szCs w:val="24"/>
        </w:rPr>
      </w:pPr>
      <w:r w:rsidRPr="1CA79B95" w:rsidR="71EF5F96">
        <w:rPr>
          <w:rFonts w:ascii="Times New Roman" w:hAnsi="Times New Roman" w:eastAsia="Times New Roman" w:cs="Times New Roman"/>
          <w:b w:val="1"/>
          <w:bCs w:val="1"/>
          <w:sz w:val="24"/>
          <w:szCs w:val="24"/>
        </w:rPr>
        <w:t>4. Error Management</w:t>
      </w:r>
    </w:p>
    <w:p w:rsidRPr="00A5632A" w:rsidR="5024B866" w:rsidP="00DF75F5" w:rsidRDefault="68C11267" w14:paraId="07AE6BD8" w14:textId="0E631C24" w14:noSpellErr="1">
      <w:pPr>
        <w:pStyle w:val="ListParagraph"/>
        <w:numPr>
          <w:ilvl w:val="0"/>
          <w:numId w:val="22"/>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Comprehensive error handling system.</w:t>
      </w:r>
    </w:p>
    <w:p w:rsidRPr="00A5632A" w:rsidR="5024B866" w:rsidP="00DF75F5" w:rsidRDefault="68C11267" w14:paraId="62BDA21C" w14:textId="7F21C947" w14:noSpellErr="1">
      <w:pPr>
        <w:pStyle w:val="ListParagraph"/>
        <w:numPr>
          <w:ilvl w:val="0"/>
          <w:numId w:val="22"/>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User-friendly error notifications.</w:t>
      </w:r>
    </w:p>
    <w:p w:rsidRPr="00A5632A" w:rsidR="5024B866" w:rsidP="00DF75F5" w:rsidRDefault="68C11267" w14:paraId="3998E324" w14:textId="56B7326C" w14:noSpellErr="1">
      <w:pPr>
        <w:pStyle w:val="ListParagraph"/>
        <w:numPr>
          <w:ilvl w:val="0"/>
          <w:numId w:val="22"/>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Input validation with immediate feedback.</w:t>
      </w:r>
    </w:p>
    <w:p w:rsidRPr="00A5632A" w:rsidR="5024B866" w:rsidP="1CA79B95" w:rsidRDefault="68C11267" w14:paraId="3520D4DB" w14:textId="382F7640" w14:noSpellErr="1">
      <w:pPr>
        <w:spacing w:before="240" w:after="240"/>
        <w:rPr>
          <w:rFonts w:ascii="Times New Roman" w:hAnsi="Times New Roman" w:eastAsia="Times New Roman" w:cs="Times New Roman"/>
          <w:b w:val="1"/>
          <w:bCs w:val="1"/>
          <w:sz w:val="24"/>
          <w:szCs w:val="24"/>
        </w:rPr>
      </w:pPr>
      <w:r w:rsidRPr="1CA79B95" w:rsidR="1C6E58CE">
        <w:rPr>
          <w:rFonts w:ascii="Times New Roman" w:hAnsi="Times New Roman" w:eastAsia="Times New Roman" w:cs="Times New Roman"/>
          <w:b w:val="1"/>
          <w:bCs w:val="1"/>
          <w:sz w:val="24"/>
          <w:szCs w:val="24"/>
        </w:rPr>
        <w:t>Frontend-Backend Integration</w:t>
      </w:r>
    </w:p>
    <w:p w:rsidRPr="00A5632A" w:rsidR="5024B866" w:rsidP="00DF75F5" w:rsidRDefault="68C11267" w14:paraId="287E88BD" w14:textId="24BD5E20" w14:noSpellErr="1">
      <w:pPr>
        <w:pStyle w:val="ListParagraph"/>
        <w:numPr>
          <w:ilvl w:val="0"/>
          <w:numId w:val="21"/>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RESTful API integration for seamless communication with the Flask backend.</w:t>
      </w:r>
    </w:p>
    <w:p w:rsidRPr="00A5632A" w:rsidR="5024B866" w:rsidP="00DF75F5" w:rsidRDefault="68C11267" w14:paraId="6363A6B9" w14:textId="04419B00" w14:noSpellErr="1">
      <w:pPr>
        <w:pStyle w:val="ListParagraph"/>
        <w:numPr>
          <w:ilvl w:val="0"/>
          <w:numId w:val="21"/>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Asynchronous data handling for improved performance.</w:t>
      </w:r>
    </w:p>
    <w:p w:rsidRPr="00A5632A" w:rsidR="5024B866" w:rsidP="00DF75F5" w:rsidRDefault="68C11267" w14:paraId="553FCD6A" w14:textId="63CD2BAE" w14:noSpellErr="1">
      <w:pPr>
        <w:pStyle w:val="ListParagraph"/>
        <w:numPr>
          <w:ilvl w:val="0"/>
          <w:numId w:val="21"/>
        </w:numPr>
        <w:spacing w:after="0"/>
        <w:rPr>
          <w:rFonts w:ascii="Times New Roman" w:hAnsi="Times New Roman" w:eastAsia="Times New Roman" w:cs="Times New Roman"/>
          <w:sz w:val="24"/>
          <w:szCs w:val="24"/>
        </w:rPr>
      </w:pPr>
      <w:r w:rsidRPr="1CA79B95" w:rsidR="1C6E58CE">
        <w:rPr>
          <w:rFonts w:ascii="Times New Roman" w:hAnsi="Times New Roman" w:eastAsia="Times New Roman" w:cs="Times New Roman"/>
          <w:sz w:val="24"/>
          <w:szCs w:val="24"/>
        </w:rPr>
        <w:t>Secure data transmission protocols.</w:t>
      </w:r>
    </w:p>
    <w:p w:rsidRPr="00A5632A" w:rsidR="5024B866" w:rsidP="24C90EAA" w:rsidRDefault="5024B866" w14:paraId="35E29FA5" w14:textId="7BC03101" w14:noSpellErr="1">
      <w:pPr>
        <w:spacing w:after="0"/>
        <w:rPr>
          <w:rFonts w:ascii="Times New Roman" w:hAnsi="Times New Roman" w:eastAsia="Times New Roman" w:cs="Times New Roman"/>
          <w:sz w:val="24"/>
          <w:szCs w:val="24"/>
        </w:rPr>
      </w:pPr>
    </w:p>
    <w:p w:rsidRPr="00A5632A" w:rsidR="5024B866" w:rsidP="1CA79B95" w:rsidRDefault="357767B8" w14:paraId="1A77341A" w14:textId="44860922" w14:noSpellErr="1">
      <w:pPr>
        <w:rPr>
          <w:rFonts w:ascii="Times New Roman" w:hAnsi="Times New Roman" w:eastAsia="Times New Roman" w:cs="Times New Roman"/>
          <w:b w:val="1"/>
          <w:bCs w:val="1"/>
          <w:sz w:val="24"/>
          <w:szCs w:val="24"/>
        </w:rPr>
      </w:pPr>
      <w:r w:rsidRPr="1CA79B95" w:rsidR="15D699EF">
        <w:rPr>
          <w:rFonts w:ascii="Times New Roman" w:hAnsi="Times New Roman" w:eastAsia="Times New Roman" w:cs="Times New Roman"/>
          <w:b w:val="1"/>
          <w:bCs w:val="1"/>
          <w:sz w:val="24"/>
          <w:szCs w:val="24"/>
        </w:rPr>
        <w:t>Backend Implementation</w:t>
      </w:r>
    </w:p>
    <w:p w:rsidRPr="00A5632A" w:rsidR="5024B866" w:rsidP="1CA79B95" w:rsidRDefault="3EBDF683" w14:paraId="38D57BF6" w14:textId="7F803312" w14:noSpellErr="1">
      <w:pPr>
        <w:spacing w:before="240" w:after="240"/>
        <w:rPr>
          <w:rFonts w:ascii="Times New Roman" w:hAnsi="Times New Roman" w:eastAsia="Times New Roman" w:cs="Times New Roman"/>
          <w:i w:val="1"/>
          <w:iCs w:val="1"/>
          <w:sz w:val="24"/>
          <w:szCs w:val="24"/>
          <w:rPrChange w:author="" w16du:dateUtc="2024-11-28T20:47:00Z" w:id="803041156">
            <w:rPr/>
          </w:rPrChange>
        </w:rPr>
      </w:pPr>
      <w:r w:rsidRPr="1CA79B95" w:rsidR="1412E2E7">
        <w:rPr>
          <w:rFonts w:ascii="Times New Roman" w:hAnsi="Times New Roman" w:eastAsia="Times New Roman" w:cs="Times New Roman"/>
          <w:b w:val="1"/>
          <w:bCs w:val="1"/>
          <w:i w:val="1"/>
          <w:iCs w:val="1"/>
          <w:sz w:val="24"/>
          <w:szCs w:val="24"/>
        </w:rPr>
        <w:t>Technologies</w:t>
      </w:r>
    </w:p>
    <w:p w:rsidRPr="00A5632A" w:rsidR="5024B866" w:rsidP="00DF75F5" w:rsidRDefault="357767B8" w14:paraId="5F573C29" w14:textId="6B37E5C3" w14:noSpellErr="1">
      <w:pPr>
        <w:pStyle w:val="ListParagraph"/>
        <w:numPr>
          <w:ilvl w:val="0"/>
          <w:numId w:val="20"/>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b w:val="1"/>
          <w:bCs w:val="1"/>
          <w:sz w:val="24"/>
          <w:szCs w:val="24"/>
        </w:rPr>
        <w:t>Python</w:t>
      </w:r>
      <w:r w:rsidRPr="1CA79B95" w:rsidR="15D699EF">
        <w:rPr>
          <w:rFonts w:ascii="Times New Roman" w:hAnsi="Times New Roman" w:eastAsia="Times New Roman" w:cs="Times New Roman"/>
          <w:sz w:val="24"/>
          <w:szCs w:val="24"/>
        </w:rPr>
        <w:t>: Primary programming language for core functionality.</w:t>
      </w:r>
    </w:p>
    <w:p w:rsidRPr="00A5632A" w:rsidR="5024B866" w:rsidP="00DF75F5" w:rsidRDefault="357767B8" w14:paraId="5BB33F54" w14:textId="1681B10B" w14:noSpellErr="1">
      <w:pPr>
        <w:pStyle w:val="ListParagraph"/>
        <w:numPr>
          <w:ilvl w:val="0"/>
          <w:numId w:val="20"/>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b w:val="1"/>
          <w:bCs w:val="1"/>
          <w:sz w:val="24"/>
          <w:szCs w:val="24"/>
        </w:rPr>
        <w:t>Flask</w:t>
      </w:r>
      <w:r w:rsidRPr="1CA79B95" w:rsidR="15D699EF">
        <w:rPr>
          <w:rFonts w:ascii="Times New Roman" w:hAnsi="Times New Roman" w:eastAsia="Times New Roman" w:cs="Times New Roman"/>
          <w:sz w:val="24"/>
          <w:szCs w:val="24"/>
        </w:rPr>
        <w:t>: Lightweight web framework for API development.</w:t>
      </w:r>
    </w:p>
    <w:p w:rsidRPr="00A5632A" w:rsidR="5024B866" w:rsidP="00DF75F5" w:rsidRDefault="357767B8" w14:paraId="1F1AD627" w14:textId="49097527" w14:noSpellErr="1">
      <w:pPr>
        <w:pStyle w:val="ListParagraph"/>
        <w:numPr>
          <w:ilvl w:val="0"/>
          <w:numId w:val="20"/>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b w:val="1"/>
          <w:bCs w:val="1"/>
          <w:sz w:val="24"/>
          <w:szCs w:val="24"/>
        </w:rPr>
        <w:t>PostgreSQL</w:t>
      </w:r>
      <w:r w:rsidRPr="1CA79B95" w:rsidR="15D699EF">
        <w:rPr>
          <w:rFonts w:ascii="Times New Roman" w:hAnsi="Times New Roman" w:eastAsia="Times New Roman" w:cs="Times New Roman"/>
          <w:sz w:val="24"/>
          <w:szCs w:val="24"/>
        </w:rPr>
        <w:t>: Relational database management system.</w:t>
      </w:r>
    </w:p>
    <w:p w:rsidRPr="00A5632A" w:rsidR="5024B866" w:rsidP="1CA79B95" w:rsidRDefault="3EBDF683" w14:paraId="15D58926" w14:textId="624D8069" w14:noSpellErr="1">
      <w:pPr>
        <w:spacing w:before="240" w:after="240"/>
        <w:rPr>
          <w:rFonts w:ascii="Times New Roman" w:hAnsi="Times New Roman" w:eastAsia="Times New Roman" w:cs="Times New Roman"/>
          <w:i w:val="1"/>
          <w:iCs w:val="1"/>
          <w:sz w:val="24"/>
          <w:szCs w:val="24"/>
          <w:rPrChange w:author="" w16du:dateUtc="2024-11-28T20:47:00Z" w:id="562199012">
            <w:rPr/>
          </w:rPrChange>
        </w:rPr>
      </w:pPr>
      <w:r w:rsidRPr="1CA79B95" w:rsidR="1412E2E7">
        <w:rPr>
          <w:rFonts w:ascii="Times New Roman" w:hAnsi="Times New Roman" w:eastAsia="Times New Roman" w:cs="Times New Roman"/>
          <w:b w:val="1"/>
          <w:bCs w:val="1"/>
          <w:i w:val="1"/>
          <w:iCs w:val="1"/>
          <w:sz w:val="24"/>
          <w:szCs w:val="24"/>
        </w:rPr>
        <w:t>Steganography Implementation</w:t>
      </w:r>
    </w:p>
    <w:p w:rsidRPr="00A5632A" w:rsidR="5024B866" w:rsidP="1CA79B95" w:rsidRDefault="3EBDF683" w14:paraId="60C82EC6" w14:textId="3F44626F"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1. Core Process</w:t>
      </w:r>
    </w:p>
    <w:p w:rsidRPr="00A5632A" w:rsidR="5024B866" w:rsidP="00DF75F5" w:rsidRDefault="357767B8" w14:paraId="3E94ADD0" w14:textId="39CC73AF">
      <w:pPr>
        <w:pStyle w:val="ListParagraph"/>
        <w:numPr>
          <w:ilvl w:val="0"/>
          <w:numId w:val="19"/>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 xml:space="preserve">Implementation using </w:t>
      </w:r>
      <w:r w:rsidRPr="1CA79B95" w:rsidR="15D699EF">
        <w:rPr>
          <w:rFonts w:ascii="Times New Roman" w:hAnsi="Times New Roman" w:eastAsia="Times New Roman" w:cs="Times New Roman"/>
          <w:sz w:val="24"/>
          <w:szCs w:val="24"/>
        </w:rPr>
        <w:t>Stegano</w:t>
      </w:r>
      <w:r w:rsidRPr="1CA79B95" w:rsidR="15D699EF">
        <w:rPr>
          <w:rFonts w:ascii="Times New Roman" w:hAnsi="Times New Roman" w:eastAsia="Times New Roman" w:cs="Times New Roman"/>
          <w:sz w:val="24"/>
          <w:szCs w:val="24"/>
        </w:rPr>
        <w:t xml:space="preserve"> library for LSB (Least Significant Bit) manipulation.</w:t>
      </w:r>
    </w:p>
    <w:p w:rsidRPr="00A5632A" w:rsidR="5024B866" w:rsidP="00DF75F5" w:rsidRDefault="357767B8" w14:paraId="54C298EA" w14:textId="0E6B118C" w14:noSpellErr="1">
      <w:pPr>
        <w:pStyle w:val="ListParagraph"/>
        <w:numPr>
          <w:ilvl w:val="0"/>
          <w:numId w:val="19"/>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 xml:space="preserve">Custom algorithmic enhancements for improved data </w:t>
      </w:r>
      <w:r w:rsidRPr="1CA79B95" w:rsidR="15D699EF">
        <w:rPr>
          <w:rFonts w:ascii="Times New Roman" w:hAnsi="Times New Roman" w:eastAsia="Times New Roman" w:cs="Times New Roman"/>
          <w:sz w:val="24"/>
          <w:szCs w:val="24"/>
        </w:rPr>
        <w:t>capacity</w:t>
      </w:r>
      <w:r w:rsidRPr="1CA79B95" w:rsidR="15D699EF">
        <w:rPr>
          <w:rFonts w:ascii="Times New Roman" w:hAnsi="Times New Roman" w:eastAsia="Times New Roman" w:cs="Times New Roman"/>
          <w:sz w:val="24"/>
          <w:szCs w:val="24"/>
        </w:rPr>
        <w:t>.</w:t>
      </w:r>
    </w:p>
    <w:p w:rsidRPr="00A5632A" w:rsidR="5024B866" w:rsidP="1CA79B95" w:rsidRDefault="3EBDF683" w14:paraId="6FAF81DC" w14:textId="78938580"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2. Image Processing Pipeline</w:t>
      </w:r>
    </w:p>
    <w:p w:rsidRPr="00A5632A" w:rsidR="5024B866" w:rsidP="00DF75F5" w:rsidRDefault="357767B8" w14:paraId="2AD29F82" w14:textId="7039C54F" w14:noSpellErr="1">
      <w:pPr>
        <w:pStyle w:val="ListParagraph"/>
        <w:numPr>
          <w:ilvl w:val="0"/>
          <w:numId w:val="18"/>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NumPy array manipulation for pixel-level operations.</w:t>
      </w:r>
    </w:p>
    <w:p w:rsidRPr="00A5632A" w:rsidR="5024B866" w:rsidP="00DF75F5" w:rsidRDefault="357767B8" w14:paraId="7BDA04BD" w14:textId="19186463" w14:noSpellErr="1">
      <w:pPr>
        <w:pStyle w:val="ListParagraph"/>
        <w:numPr>
          <w:ilvl w:val="0"/>
          <w:numId w:val="18"/>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 xml:space="preserve">Enhanced data encoding </w:t>
      </w:r>
      <w:r w:rsidRPr="1CA79B95" w:rsidR="15D699EF">
        <w:rPr>
          <w:rFonts w:ascii="Times New Roman" w:hAnsi="Times New Roman" w:eastAsia="Times New Roman" w:cs="Times New Roman"/>
          <w:sz w:val="24"/>
          <w:szCs w:val="24"/>
        </w:rPr>
        <w:t>utilizing</w:t>
      </w:r>
      <w:r w:rsidRPr="1CA79B95" w:rsidR="15D699EF">
        <w:rPr>
          <w:rFonts w:ascii="Times New Roman" w:hAnsi="Times New Roman" w:eastAsia="Times New Roman" w:cs="Times New Roman"/>
          <w:sz w:val="24"/>
          <w:szCs w:val="24"/>
        </w:rPr>
        <w:t xml:space="preserve"> </w:t>
      </w:r>
      <w:r w:rsidRPr="1CA79B95" w:rsidR="15D699EF">
        <w:rPr>
          <w:rFonts w:ascii="Times New Roman" w:hAnsi="Times New Roman" w:eastAsia="Times New Roman" w:cs="Times New Roman"/>
          <w:sz w:val="24"/>
          <w:szCs w:val="24"/>
        </w:rPr>
        <w:t>last</w:t>
      </w:r>
      <w:r w:rsidRPr="1CA79B95" w:rsidR="15D699EF">
        <w:rPr>
          <w:rFonts w:ascii="Times New Roman" w:hAnsi="Times New Roman" w:eastAsia="Times New Roman" w:cs="Times New Roman"/>
          <w:sz w:val="24"/>
          <w:szCs w:val="24"/>
        </w:rPr>
        <w:t xml:space="preserve"> two bits of each pixel.</w:t>
      </w:r>
    </w:p>
    <w:p w:rsidRPr="00A5632A" w:rsidR="5024B866" w:rsidP="00DF75F5" w:rsidRDefault="357767B8" w14:paraId="7C02BE2E" w14:textId="0BF515D8" w14:noSpellErr="1">
      <w:pPr>
        <w:pStyle w:val="ListParagraph"/>
        <w:numPr>
          <w:ilvl w:val="0"/>
          <w:numId w:val="18"/>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Optimized image reconstruction process.</w:t>
      </w:r>
    </w:p>
    <w:p w:rsidRPr="00A5632A" w:rsidR="5024B866" w:rsidP="1CA79B95" w:rsidRDefault="357767B8" w14:paraId="40301202" w14:textId="3CCB4C3C" w14:noSpellErr="1">
      <w:pPr>
        <w:spacing w:before="240" w:after="240"/>
        <w:rPr>
          <w:rFonts w:ascii="Times New Roman" w:hAnsi="Times New Roman" w:eastAsia="Times New Roman" w:cs="Times New Roman"/>
          <w:b w:val="1"/>
          <w:bCs w:val="1"/>
          <w:sz w:val="24"/>
          <w:szCs w:val="24"/>
        </w:rPr>
      </w:pPr>
      <w:r w:rsidRPr="1CA79B95" w:rsidR="15D699EF">
        <w:rPr>
          <w:rFonts w:ascii="Times New Roman" w:hAnsi="Times New Roman" w:eastAsia="Times New Roman" w:cs="Times New Roman"/>
          <w:b w:val="1"/>
          <w:bCs w:val="1"/>
          <w:sz w:val="24"/>
          <w:szCs w:val="24"/>
        </w:rPr>
        <w:t>API Architecture</w:t>
      </w:r>
    </w:p>
    <w:p w:rsidRPr="00A5632A" w:rsidR="5024B866" w:rsidP="1CA79B95" w:rsidRDefault="3EBDF683" w14:paraId="44194689" w14:textId="760CEC3F"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1. Authentication Endpoints</w:t>
      </w:r>
    </w:p>
    <w:p w:rsidRPr="00A5632A" w:rsidR="5024B866" w:rsidP="00DF75F5" w:rsidRDefault="357767B8" w14:paraId="51A3403D" w14:textId="7A8CE1DD" w14:noSpellErr="1">
      <w:pPr>
        <w:pStyle w:val="ListParagraph"/>
        <w:numPr>
          <w:ilvl w:val="0"/>
          <w:numId w:val="17"/>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User registration and login handling.</w:t>
      </w:r>
    </w:p>
    <w:p w:rsidRPr="00A5632A" w:rsidR="5024B866" w:rsidP="00DF75F5" w:rsidRDefault="357767B8" w14:paraId="7CD224AD" w14:textId="2C7AB6FA" w14:noSpellErr="1">
      <w:pPr>
        <w:pStyle w:val="ListParagraph"/>
        <w:numPr>
          <w:ilvl w:val="0"/>
          <w:numId w:val="17"/>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Session management.</w:t>
      </w:r>
    </w:p>
    <w:p w:rsidRPr="00A5632A" w:rsidR="5024B866" w:rsidP="00DF75F5" w:rsidRDefault="357767B8" w14:paraId="560CFDF7" w14:textId="668243D7" w14:noSpellErr="1">
      <w:pPr>
        <w:pStyle w:val="ListParagraph"/>
        <w:numPr>
          <w:ilvl w:val="0"/>
          <w:numId w:val="17"/>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Password recovery system.</w:t>
      </w:r>
    </w:p>
    <w:p w:rsidRPr="00A5632A" w:rsidR="5024B866" w:rsidP="1CA79B95" w:rsidRDefault="3EBDF683" w14:paraId="5D4D3CC1" w14:textId="3E058405"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2. Steganography Endpoints</w:t>
      </w:r>
    </w:p>
    <w:p w:rsidRPr="00A5632A" w:rsidR="5024B866" w:rsidP="00DF75F5" w:rsidRDefault="357767B8" w14:paraId="27AC6E0B" w14:textId="7070A2EB" w14:noSpellErr="1">
      <w:pPr>
        <w:pStyle w:val="ListParagraph"/>
        <w:numPr>
          <w:ilvl w:val="0"/>
          <w:numId w:val="16"/>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Image upload and processing.</w:t>
      </w:r>
    </w:p>
    <w:p w:rsidRPr="00A5632A" w:rsidR="5024B866" w:rsidP="00DF75F5" w:rsidRDefault="357767B8" w14:paraId="3D054252" w14:textId="123A1F9B" w14:noSpellErr="1">
      <w:pPr>
        <w:pStyle w:val="ListParagraph"/>
        <w:numPr>
          <w:ilvl w:val="0"/>
          <w:numId w:val="16"/>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Data embedding operations.</w:t>
      </w:r>
    </w:p>
    <w:p w:rsidRPr="00A5632A" w:rsidR="5024B866" w:rsidP="00DF75F5" w:rsidRDefault="357767B8" w14:paraId="02EAC6CE" w14:textId="682E969B" w14:noSpellErr="1">
      <w:pPr>
        <w:pStyle w:val="ListParagraph"/>
        <w:numPr>
          <w:ilvl w:val="0"/>
          <w:numId w:val="16"/>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Extraction and decryption processes.</w:t>
      </w:r>
    </w:p>
    <w:p w:rsidRPr="00A5632A" w:rsidR="5024B866" w:rsidP="24C90EAA" w:rsidRDefault="5024B866" w14:paraId="627B37DA" w14:textId="2F4A2B96" w14:noSpellErr="1">
      <w:pPr>
        <w:pStyle w:val="ListParagraph"/>
        <w:spacing w:after="0"/>
        <w:rPr>
          <w:rFonts w:ascii="Times New Roman" w:hAnsi="Times New Roman" w:eastAsia="Times New Roman" w:cs="Times New Roman"/>
          <w:sz w:val="24"/>
          <w:szCs w:val="24"/>
        </w:rPr>
      </w:pPr>
    </w:p>
    <w:p w:rsidRPr="00A5632A" w:rsidR="5024B866" w:rsidP="1CA79B95" w:rsidRDefault="357767B8" w14:paraId="0933B1D6" w14:textId="753695FF" w14:noSpellErr="1">
      <w:pPr>
        <w:rPr>
          <w:rFonts w:ascii="Times New Roman" w:hAnsi="Times New Roman" w:eastAsia="Times New Roman" w:cs="Times New Roman"/>
          <w:b w:val="1"/>
          <w:bCs w:val="1"/>
          <w:sz w:val="24"/>
          <w:szCs w:val="24"/>
        </w:rPr>
      </w:pPr>
      <w:r w:rsidRPr="1CA79B95" w:rsidR="15D699EF">
        <w:rPr>
          <w:rFonts w:ascii="Times New Roman" w:hAnsi="Times New Roman" w:eastAsia="Times New Roman" w:cs="Times New Roman"/>
          <w:b w:val="1"/>
          <w:bCs w:val="1"/>
          <w:sz w:val="24"/>
          <w:szCs w:val="24"/>
        </w:rPr>
        <w:t>Database Architecture</w:t>
      </w:r>
    </w:p>
    <w:p w:rsidRPr="00A5632A" w:rsidR="5024B866" w:rsidP="1CA79B95" w:rsidRDefault="3EBDF683" w14:paraId="061CA8D8" w14:textId="7BF66339" w14:noSpellErr="1">
      <w:pPr>
        <w:rPr>
          <w:rFonts w:ascii="Times New Roman" w:hAnsi="Times New Roman" w:eastAsia="Times New Roman" w:cs="Times New Roman"/>
          <w:b w:val="1"/>
          <w:bCs w:val="1"/>
          <w:i w:val="1"/>
          <w:iCs w:val="1"/>
          <w:sz w:val="24"/>
          <w:szCs w:val="24"/>
          <w:rPrChange w:author="" w16du:dateUtc="2024-11-28T20:47:00Z" w:id="712509653">
            <w:rPr>
              <w:rFonts w:ascii="Times New Roman" w:hAnsi="Times New Roman" w:eastAsia="Times New Roman" w:cs="Times New Roman"/>
              <w:b/>
              <w:bCs/>
              <w:sz w:val="28"/>
              <w:szCs w:val="28"/>
            </w:rPr>
          </w:rPrChange>
        </w:rPr>
      </w:pPr>
      <w:r w:rsidRPr="1CA79B95" w:rsidR="1412E2E7">
        <w:rPr>
          <w:rFonts w:ascii="Times New Roman" w:hAnsi="Times New Roman" w:eastAsia="Times New Roman" w:cs="Times New Roman"/>
          <w:b w:val="1"/>
          <w:bCs w:val="1"/>
          <w:i w:val="1"/>
          <w:iCs w:val="1"/>
          <w:sz w:val="24"/>
          <w:szCs w:val="24"/>
        </w:rPr>
        <w:t>PostgreSQL Implementation</w:t>
      </w:r>
    </w:p>
    <w:p w:rsidRPr="00A5632A" w:rsidR="5024B866" w:rsidP="1CA79B95" w:rsidRDefault="3EBDF683" w14:paraId="07E7B7E5" w14:textId="0852B148"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1. Data Structure</w:t>
      </w:r>
    </w:p>
    <w:p w:rsidRPr="00A5632A" w:rsidR="5024B866" w:rsidP="00DF75F5" w:rsidRDefault="357767B8" w14:paraId="4E67C68E" w14:textId="5C71C207" w14:noSpellErr="1">
      <w:pPr>
        <w:pStyle w:val="ListParagraph"/>
        <w:numPr>
          <w:ilvl w:val="0"/>
          <w:numId w:val="15"/>
        </w:numPr>
        <w:spacing w:before="240" w:after="240"/>
        <w:rPr>
          <w:rFonts w:ascii="Times New Roman" w:hAnsi="Times New Roman" w:eastAsia="Times New Roman" w:cs="Times New Roman"/>
          <w:sz w:val="24"/>
          <w:szCs w:val="24"/>
        </w:rPr>
      </w:pPr>
      <w:r w:rsidRPr="1CA79B95" w:rsidR="15D699EF">
        <w:rPr>
          <w:rFonts w:ascii="Times New Roman" w:hAnsi="Times New Roman" w:eastAsia="Times New Roman" w:cs="Times New Roman"/>
          <w:b w:val="1"/>
          <w:bCs w:val="1"/>
          <w:sz w:val="24"/>
          <w:szCs w:val="24"/>
        </w:rPr>
        <w:t>Users Table</w:t>
      </w:r>
      <w:r w:rsidRPr="1CA79B95" w:rsidR="15D699EF">
        <w:rPr>
          <w:rFonts w:ascii="Times New Roman" w:hAnsi="Times New Roman" w:eastAsia="Times New Roman" w:cs="Times New Roman"/>
          <w:sz w:val="24"/>
          <w:szCs w:val="24"/>
        </w:rPr>
        <w:t>:</w:t>
      </w:r>
    </w:p>
    <w:p w:rsidRPr="00A5632A" w:rsidR="5024B866" w:rsidP="00DF75F5" w:rsidRDefault="357767B8" w14:paraId="74210486" w14:textId="4F48A0EF" w14:noSpellErr="1">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id (PRIMARY KEY)</w:t>
      </w:r>
    </w:p>
    <w:p w:rsidRPr="00A5632A" w:rsidR="5024B866" w:rsidP="00DF75F5" w:rsidRDefault="357767B8" w14:paraId="46E8A9C3" w14:textId="03BE2456" w14:noSpellErr="1">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username (UNIQUE)</w:t>
      </w:r>
    </w:p>
    <w:p w:rsidRPr="00A5632A" w:rsidR="5024B866" w:rsidP="00DF75F5" w:rsidRDefault="357767B8" w14:paraId="0C013810" w14:textId="19FE7140">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hashed_password</w:t>
      </w:r>
    </w:p>
    <w:p w:rsidRPr="00A5632A" w:rsidR="5024B866" w:rsidP="00DF75F5" w:rsidRDefault="357767B8" w14:paraId="410F1186" w14:textId="56E88FA3">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date_created</w:t>
      </w:r>
    </w:p>
    <w:p w:rsidRPr="00A5632A" w:rsidR="5024B866" w:rsidP="00DF75F5" w:rsidRDefault="357767B8" w14:paraId="5FD59AAD" w14:textId="472E810D">
      <w:pPr>
        <w:pStyle w:val="ListParagraph"/>
        <w:numPr>
          <w:ilvl w:val="0"/>
          <w:numId w:val="15"/>
        </w:numPr>
        <w:spacing w:before="240" w:after="240"/>
        <w:rPr>
          <w:rFonts w:ascii="Times New Roman" w:hAnsi="Times New Roman" w:eastAsia="Times New Roman" w:cs="Times New Roman"/>
          <w:sz w:val="24"/>
          <w:szCs w:val="24"/>
        </w:rPr>
      </w:pPr>
      <w:r w:rsidRPr="1CA79B95" w:rsidR="15D699EF">
        <w:rPr>
          <w:rFonts w:ascii="Times New Roman" w:hAnsi="Times New Roman" w:eastAsia="Times New Roman" w:cs="Times New Roman"/>
          <w:b w:val="1"/>
          <w:bCs w:val="1"/>
          <w:sz w:val="24"/>
          <w:szCs w:val="24"/>
        </w:rPr>
        <w:t>Image_Metadata</w:t>
      </w:r>
      <w:r w:rsidRPr="1CA79B95" w:rsidR="15D699EF">
        <w:rPr>
          <w:rFonts w:ascii="Times New Roman" w:hAnsi="Times New Roman" w:eastAsia="Times New Roman" w:cs="Times New Roman"/>
          <w:b w:val="1"/>
          <w:bCs w:val="1"/>
          <w:sz w:val="24"/>
          <w:szCs w:val="24"/>
        </w:rPr>
        <w:t xml:space="preserve"> Table</w:t>
      </w:r>
      <w:r w:rsidRPr="1CA79B95" w:rsidR="15D699EF">
        <w:rPr>
          <w:rFonts w:ascii="Times New Roman" w:hAnsi="Times New Roman" w:eastAsia="Times New Roman" w:cs="Times New Roman"/>
          <w:sz w:val="24"/>
          <w:szCs w:val="24"/>
        </w:rPr>
        <w:t>:</w:t>
      </w:r>
    </w:p>
    <w:p w:rsidRPr="00A5632A" w:rsidR="5024B866" w:rsidP="00DF75F5" w:rsidRDefault="357767B8" w14:paraId="6AA278BA" w14:textId="5726EFCF">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image_id</w:t>
      </w:r>
      <w:r w:rsidRPr="1CA79B95" w:rsidR="15D699EF">
        <w:rPr>
          <w:rFonts w:ascii="Times New Roman" w:hAnsi="Times New Roman" w:eastAsia="Times New Roman" w:cs="Times New Roman"/>
          <w:sz w:val="24"/>
          <w:szCs w:val="24"/>
        </w:rPr>
        <w:t xml:space="preserve"> (PRIMARY KEY)</w:t>
      </w:r>
    </w:p>
    <w:p w:rsidRPr="00A5632A" w:rsidR="5024B866" w:rsidP="00DF75F5" w:rsidRDefault="357767B8" w14:paraId="5B0D196B" w14:textId="164DBE7D">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user_id</w:t>
      </w:r>
      <w:r w:rsidRPr="1CA79B95" w:rsidR="15D699EF">
        <w:rPr>
          <w:rFonts w:ascii="Times New Roman" w:hAnsi="Times New Roman" w:eastAsia="Times New Roman" w:cs="Times New Roman"/>
          <w:sz w:val="24"/>
          <w:szCs w:val="24"/>
        </w:rPr>
        <w:t xml:space="preserve"> (FOREIGN KEY)</w:t>
      </w:r>
    </w:p>
    <w:p w:rsidRPr="00A5632A" w:rsidR="5024B866" w:rsidP="00DF75F5" w:rsidRDefault="357767B8" w14:paraId="4520905A" w14:textId="2E11D4E3">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original_image_path</w:t>
      </w:r>
    </w:p>
    <w:p w:rsidRPr="00A5632A" w:rsidR="5024B866" w:rsidP="00DF75F5" w:rsidRDefault="357767B8" w14:paraId="1AB22F3D" w14:textId="6B8666AB">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encrypted_image_path</w:t>
      </w:r>
    </w:p>
    <w:p w:rsidRPr="00A5632A" w:rsidR="5024B866" w:rsidP="00DF75F5" w:rsidRDefault="357767B8" w14:paraId="57B2C1F4" w14:textId="62A4A71E">
      <w:pPr>
        <w:pStyle w:val="ListParagraph"/>
        <w:numPr>
          <w:ilvl w:val="1"/>
          <w:numId w:val="15"/>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date_uploaded</w:t>
      </w:r>
    </w:p>
    <w:p w:rsidRPr="00A5632A" w:rsidR="5024B866" w:rsidP="1CA79B95" w:rsidRDefault="3EBDF683" w14:paraId="4D73E801" w14:textId="7F980865" w14:noSpellErr="1">
      <w:pPr>
        <w:spacing w:before="240" w:after="240"/>
        <w:rPr>
          <w:rFonts w:ascii="Times New Roman" w:hAnsi="Times New Roman" w:eastAsia="Times New Roman" w:cs="Times New Roman"/>
          <w:b w:val="1"/>
          <w:bCs w:val="1"/>
          <w:sz w:val="24"/>
          <w:szCs w:val="24"/>
        </w:rPr>
      </w:pPr>
      <w:r w:rsidRPr="1CA79B95" w:rsidR="1412E2E7">
        <w:rPr>
          <w:rFonts w:ascii="Times New Roman" w:hAnsi="Times New Roman" w:eastAsia="Times New Roman" w:cs="Times New Roman"/>
          <w:b w:val="1"/>
          <w:bCs w:val="1"/>
          <w:sz w:val="24"/>
          <w:szCs w:val="24"/>
        </w:rPr>
        <w:t>2. Security Features</w:t>
      </w:r>
    </w:p>
    <w:p w:rsidRPr="00A5632A" w:rsidR="5024B866" w:rsidP="00DF75F5" w:rsidRDefault="357767B8" w14:paraId="31621188" w14:textId="6FD834F9" w14:noSpellErr="1">
      <w:pPr>
        <w:pStyle w:val="ListParagraph"/>
        <w:numPr>
          <w:ilvl w:val="0"/>
          <w:numId w:val="14"/>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Password hashing using industry-standard algorithms.</w:t>
      </w:r>
    </w:p>
    <w:p w:rsidRPr="00A5632A" w:rsidR="5024B866" w:rsidP="00DF75F5" w:rsidRDefault="357767B8" w14:paraId="22ECF944" w14:textId="0EEC0004" w14:noSpellErr="1">
      <w:pPr>
        <w:pStyle w:val="ListParagraph"/>
        <w:numPr>
          <w:ilvl w:val="0"/>
          <w:numId w:val="14"/>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Secure connection handling.</w:t>
      </w:r>
    </w:p>
    <w:p w:rsidRPr="00A5632A" w:rsidR="5024B866" w:rsidP="00DF75F5" w:rsidRDefault="357767B8" w14:paraId="68D014EE" w14:textId="1D2B5E67" w14:noSpellErr="1">
      <w:pPr>
        <w:pStyle w:val="ListParagraph"/>
        <w:numPr>
          <w:ilvl w:val="0"/>
          <w:numId w:val="14"/>
        </w:numPr>
        <w:spacing w:after="0"/>
        <w:rPr>
          <w:rFonts w:ascii="Times New Roman" w:hAnsi="Times New Roman" w:eastAsia="Times New Roman" w:cs="Times New Roman"/>
          <w:sz w:val="24"/>
          <w:szCs w:val="24"/>
        </w:rPr>
      </w:pPr>
      <w:r w:rsidRPr="1CA79B95" w:rsidR="15D699EF">
        <w:rPr>
          <w:rFonts w:ascii="Times New Roman" w:hAnsi="Times New Roman" w:eastAsia="Times New Roman" w:cs="Times New Roman"/>
          <w:sz w:val="24"/>
          <w:szCs w:val="24"/>
        </w:rPr>
        <w:t>Regular backup procedures.</w:t>
      </w:r>
    </w:p>
    <w:p w:rsidRPr="00A5632A" w:rsidR="5024B866" w:rsidP="24C90EAA" w:rsidRDefault="5024B866" w14:paraId="6DC48577" w14:textId="14AA14B4" w14:noSpellErr="1">
      <w:pPr>
        <w:spacing w:after="0"/>
        <w:rPr>
          <w:rFonts w:ascii="Times New Roman" w:hAnsi="Times New Roman" w:eastAsia="Times New Roman" w:cs="Times New Roman"/>
          <w:sz w:val="24"/>
          <w:szCs w:val="24"/>
        </w:rPr>
      </w:pPr>
    </w:p>
    <w:p w:rsidRPr="00A5632A" w:rsidR="5024B866" w:rsidP="1CA79B95" w:rsidRDefault="02A2787C" w14:paraId="2E264972" w14:textId="0C8AE4E3" w14:noSpellErr="1">
      <w:pPr>
        <w:rPr>
          <w:rFonts w:ascii="Times New Roman" w:hAnsi="Times New Roman" w:eastAsia="Times New Roman" w:cs="Times New Roman"/>
          <w:b w:val="1"/>
          <w:bCs w:val="1"/>
          <w:sz w:val="24"/>
          <w:szCs w:val="24"/>
        </w:rPr>
      </w:pPr>
      <w:r w:rsidRPr="1CA79B95" w:rsidR="6FBD64BC">
        <w:rPr>
          <w:rFonts w:ascii="Times New Roman" w:hAnsi="Times New Roman" w:eastAsia="Times New Roman" w:cs="Times New Roman"/>
          <w:b w:val="1"/>
          <w:bCs w:val="1"/>
          <w:sz w:val="24"/>
          <w:szCs w:val="24"/>
        </w:rPr>
        <w:t>Integration Architecture</w:t>
      </w:r>
    </w:p>
    <w:p w:rsidRPr="00A5632A" w:rsidR="5024B866" w:rsidP="1CA79B95" w:rsidRDefault="557072D3" w14:paraId="2424C374" w14:textId="110AF527" w14:noSpellErr="1">
      <w:pPr>
        <w:spacing w:before="240" w:after="240"/>
        <w:rPr>
          <w:rFonts w:ascii="Times New Roman" w:hAnsi="Times New Roman" w:eastAsia="Times New Roman" w:cs="Times New Roman"/>
          <w:i w:val="1"/>
          <w:iCs w:val="1"/>
          <w:sz w:val="24"/>
          <w:szCs w:val="24"/>
          <w:rPrChange w:author="" w16du:dateUtc="2024-11-28T20:47:00Z" w:id="1873076804">
            <w:rPr/>
          </w:rPrChange>
        </w:rPr>
      </w:pPr>
      <w:r w:rsidRPr="1CA79B95" w:rsidR="6F477FBA">
        <w:rPr>
          <w:rFonts w:ascii="Times New Roman" w:hAnsi="Times New Roman" w:eastAsia="Times New Roman" w:cs="Times New Roman"/>
          <w:b w:val="1"/>
          <w:bCs w:val="1"/>
          <w:i w:val="1"/>
          <w:iCs w:val="1"/>
          <w:sz w:val="24"/>
          <w:szCs w:val="24"/>
        </w:rPr>
        <w:t>System Integration</w:t>
      </w:r>
    </w:p>
    <w:p w:rsidRPr="00A5632A" w:rsidR="5024B866" w:rsidP="1CA79B95" w:rsidRDefault="557072D3" w14:paraId="221F3FDB" w14:textId="6103A68E" w14:noSpellErr="1">
      <w:pPr>
        <w:spacing w:before="240" w:after="240"/>
        <w:rPr>
          <w:rFonts w:ascii="Times New Roman" w:hAnsi="Times New Roman" w:eastAsia="Times New Roman" w:cs="Times New Roman"/>
          <w:b w:val="1"/>
          <w:bCs w:val="1"/>
          <w:sz w:val="24"/>
          <w:szCs w:val="24"/>
        </w:rPr>
      </w:pPr>
      <w:r w:rsidRPr="1CA79B95" w:rsidR="6F477FBA">
        <w:rPr>
          <w:rFonts w:ascii="Times New Roman" w:hAnsi="Times New Roman" w:eastAsia="Times New Roman" w:cs="Times New Roman"/>
          <w:b w:val="1"/>
          <w:bCs w:val="1"/>
          <w:sz w:val="24"/>
          <w:szCs w:val="24"/>
        </w:rPr>
        <w:t>1. Frontend-Backend Communication</w:t>
      </w:r>
    </w:p>
    <w:p w:rsidRPr="00A5632A" w:rsidR="5024B866" w:rsidP="00DF75F5" w:rsidRDefault="02A2787C" w14:paraId="029BABA0" w14:textId="71A30DB5" w14:noSpellErr="1">
      <w:pPr>
        <w:pStyle w:val="ListParagraph"/>
        <w:numPr>
          <w:ilvl w:val="0"/>
          <w:numId w:val="13"/>
        </w:numPr>
        <w:spacing w:after="0"/>
        <w:rPr>
          <w:rFonts w:ascii="Times New Roman" w:hAnsi="Times New Roman" w:eastAsia="Times New Roman" w:cs="Times New Roman"/>
          <w:sz w:val="24"/>
          <w:szCs w:val="24"/>
        </w:rPr>
      </w:pPr>
      <w:r w:rsidRPr="1CA79B95" w:rsidR="6FBD64BC">
        <w:rPr>
          <w:rFonts w:ascii="Times New Roman" w:hAnsi="Times New Roman" w:eastAsia="Times New Roman" w:cs="Times New Roman"/>
          <w:sz w:val="24"/>
          <w:szCs w:val="24"/>
        </w:rPr>
        <w:t>RESTful API architecture.</w:t>
      </w:r>
    </w:p>
    <w:p w:rsidRPr="00A5632A" w:rsidR="5024B866" w:rsidP="00DF75F5" w:rsidRDefault="02A2787C" w14:paraId="087055DB" w14:textId="4F9101B9" w14:noSpellErr="1">
      <w:pPr>
        <w:pStyle w:val="ListParagraph"/>
        <w:numPr>
          <w:ilvl w:val="0"/>
          <w:numId w:val="13"/>
        </w:numPr>
        <w:spacing w:after="0"/>
        <w:rPr>
          <w:rFonts w:ascii="Times New Roman" w:hAnsi="Times New Roman" w:eastAsia="Times New Roman" w:cs="Times New Roman"/>
          <w:sz w:val="24"/>
          <w:szCs w:val="24"/>
        </w:rPr>
      </w:pPr>
      <w:r w:rsidRPr="1CA79B95" w:rsidR="6FBD64BC">
        <w:rPr>
          <w:rFonts w:ascii="Times New Roman" w:hAnsi="Times New Roman" w:eastAsia="Times New Roman" w:cs="Times New Roman"/>
          <w:sz w:val="24"/>
          <w:szCs w:val="24"/>
        </w:rPr>
        <w:t>JSON data format for request/response handling.</w:t>
      </w:r>
    </w:p>
    <w:p w:rsidRPr="00A5632A" w:rsidR="5024B866" w:rsidP="00DF75F5" w:rsidRDefault="02A2787C" w14:paraId="7CF5FEF9" w14:textId="44D051C1" w14:noSpellErr="1">
      <w:pPr>
        <w:pStyle w:val="ListParagraph"/>
        <w:numPr>
          <w:ilvl w:val="0"/>
          <w:numId w:val="13"/>
        </w:numPr>
        <w:spacing w:after="0"/>
        <w:rPr>
          <w:rFonts w:ascii="Times New Roman" w:hAnsi="Times New Roman" w:eastAsia="Times New Roman" w:cs="Times New Roman"/>
          <w:sz w:val="24"/>
          <w:szCs w:val="24"/>
        </w:rPr>
      </w:pPr>
      <w:r w:rsidRPr="1CA79B95" w:rsidR="6FBD64BC">
        <w:rPr>
          <w:rFonts w:ascii="Times New Roman" w:hAnsi="Times New Roman" w:eastAsia="Times New Roman" w:cs="Times New Roman"/>
          <w:sz w:val="24"/>
          <w:szCs w:val="24"/>
        </w:rPr>
        <w:t>Secure HTTPS protocol implementation.</w:t>
      </w:r>
    </w:p>
    <w:p w:rsidRPr="00A5632A" w:rsidR="5024B866" w:rsidP="1CA79B95" w:rsidRDefault="557072D3" w14:paraId="5C532A7E" w14:textId="7EECD708" w14:noSpellErr="1">
      <w:pPr>
        <w:spacing w:before="240" w:after="240"/>
        <w:rPr>
          <w:rFonts w:ascii="Times New Roman" w:hAnsi="Times New Roman" w:eastAsia="Times New Roman" w:cs="Times New Roman"/>
          <w:b w:val="1"/>
          <w:bCs w:val="1"/>
          <w:sz w:val="24"/>
          <w:szCs w:val="24"/>
        </w:rPr>
      </w:pPr>
      <w:r w:rsidRPr="1CA79B95" w:rsidR="6F477FBA">
        <w:rPr>
          <w:rFonts w:ascii="Times New Roman" w:hAnsi="Times New Roman" w:eastAsia="Times New Roman" w:cs="Times New Roman"/>
          <w:b w:val="1"/>
          <w:bCs w:val="1"/>
          <w:sz w:val="24"/>
          <w:szCs w:val="24"/>
        </w:rPr>
        <w:t>2. Web Server Configuration</w:t>
      </w:r>
    </w:p>
    <w:p w:rsidRPr="00A5632A" w:rsidR="5024B866" w:rsidP="00DF75F5" w:rsidRDefault="02A2787C" w14:paraId="7FC1538D" w14:textId="58B1E4EB" w14:noSpellErr="1">
      <w:pPr>
        <w:pStyle w:val="ListParagraph"/>
        <w:numPr>
          <w:ilvl w:val="0"/>
          <w:numId w:val="12"/>
        </w:numPr>
        <w:spacing w:after="0"/>
        <w:rPr>
          <w:rFonts w:ascii="Times New Roman" w:hAnsi="Times New Roman" w:eastAsia="Times New Roman" w:cs="Times New Roman"/>
          <w:sz w:val="24"/>
          <w:szCs w:val="24"/>
        </w:rPr>
      </w:pPr>
      <w:r w:rsidRPr="1CA79B95" w:rsidR="6FBD64BC">
        <w:rPr>
          <w:rFonts w:ascii="Times New Roman" w:hAnsi="Times New Roman" w:eastAsia="Times New Roman" w:cs="Times New Roman"/>
          <w:sz w:val="24"/>
          <w:szCs w:val="24"/>
        </w:rPr>
        <w:t>Flask deployment configuration.</w:t>
      </w:r>
    </w:p>
    <w:p w:rsidRPr="00A5632A" w:rsidR="5024B866" w:rsidP="00DF75F5" w:rsidRDefault="02A2787C" w14:paraId="5972688C" w14:textId="2D3647A9" w14:noSpellErr="1">
      <w:pPr>
        <w:pStyle w:val="ListParagraph"/>
        <w:numPr>
          <w:ilvl w:val="0"/>
          <w:numId w:val="12"/>
        </w:numPr>
        <w:spacing w:after="0"/>
        <w:rPr>
          <w:rFonts w:ascii="Times New Roman" w:hAnsi="Times New Roman" w:eastAsia="Times New Roman" w:cs="Times New Roman"/>
          <w:sz w:val="24"/>
          <w:szCs w:val="24"/>
        </w:rPr>
      </w:pPr>
      <w:r w:rsidRPr="1CA79B95" w:rsidR="6FBD64BC">
        <w:rPr>
          <w:rFonts w:ascii="Times New Roman" w:hAnsi="Times New Roman" w:eastAsia="Times New Roman" w:cs="Times New Roman"/>
          <w:sz w:val="24"/>
          <w:szCs w:val="24"/>
        </w:rPr>
        <w:t>Load balancing setup.</w:t>
      </w:r>
    </w:p>
    <w:p w:rsidRPr="00A5632A" w:rsidR="5024B866" w:rsidP="1CA79B95" w:rsidRDefault="5024B866" w14:paraId="29C42F60" w14:noSpellErr="1" w14:textId="095D4E30">
      <w:pPr>
        <w:pStyle w:val="Normal"/>
        <w:numPr>
          <w:ilvl w:val="0"/>
          <w:numId w:val="12"/>
        </w:numPr>
        <w:spacing w:after="0"/>
        <w:rPr>
          <w:rFonts w:ascii="Times New Roman" w:hAnsi="Times New Roman" w:eastAsia="Times New Roman" w:cs="Times New Roman"/>
          <w:sz w:val="24"/>
          <w:szCs w:val="24"/>
        </w:rPr>
      </w:pPr>
    </w:p>
    <w:p w:rsidRPr="00DF2049" w:rsidR="009B1680" w:rsidP="1CA79B95" w:rsidRDefault="124CAC42" w14:paraId="41BE6338" w14:textId="48780297" w14:noSpellErr="1">
      <w:pPr>
        <w:pStyle w:val="ListParagraph"/>
        <w:numPr>
          <w:ilvl w:val="0"/>
          <w:numId w:val="29"/>
        </w:numPr>
        <w:rPr>
          <w:rFonts w:ascii="Times New Roman" w:hAnsi="Times New Roman" w:eastAsia="Times New Roman" w:cs="Times New Roman"/>
          <w:b w:val="1"/>
          <w:bCs w:val="1"/>
          <w:sz w:val="24"/>
          <w:szCs w:val="24"/>
        </w:rPr>
      </w:pPr>
      <w:r w:rsidRPr="1CA79B95" w:rsidR="423E9A66">
        <w:rPr>
          <w:rFonts w:ascii="Times New Roman" w:hAnsi="Times New Roman" w:eastAsia="Times New Roman" w:cs="Times New Roman"/>
          <w:b w:val="1"/>
          <w:bCs w:val="1"/>
          <w:sz w:val="24"/>
          <w:szCs w:val="24"/>
        </w:rPr>
        <w:t>INDIVIDUAL ASSESSMENT</w:t>
      </w:r>
      <w:r w:rsidRPr="1CA79B95" w:rsidR="5CB3FFB4">
        <w:rPr>
          <w:rFonts w:ascii="Times New Roman" w:hAnsi="Times New Roman" w:eastAsia="Times New Roman" w:cs="Times New Roman"/>
          <w:b w:val="1"/>
          <w:bCs w:val="1"/>
          <w:sz w:val="24"/>
          <w:szCs w:val="24"/>
        </w:rPr>
        <w:t xml:space="preserve"> </w:t>
      </w:r>
    </w:p>
    <w:p w:rsidRPr="00A5632A" w:rsidR="009B1680" w:rsidDel="00D049B7" w:rsidP="037274DB" w:rsidRDefault="34E5E51E" w14:paraId="0F7059C6" w14:textId="3F7AEF7D" w14:noSpellErr="1">
      <w:pPr>
        <w:pStyle w:val="ListParagraph"/>
        <w:spacing w:after="0" w:line="240" w:lineRule="auto"/>
        <w:rPr>
          <w:rFonts w:ascii="Times New Roman" w:hAnsi="Times New Roman" w:eastAsia="Times New Roman" w:cs="Times New Roman"/>
          <w:b w:val="1"/>
          <w:bCs w:val="1"/>
          <w:sz w:val="24"/>
          <w:szCs w:val="24"/>
        </w:rPr>
      </w:pPr>
      <w:r w:rsidRPr="1CA79B95" w:rsidR="766DBBDB">
        <w:rPr>
          <w:rFonts w:ascii="Times New Roman" w:hAnsi="Times New Roman" w:eastAsia="Times New Roman" w:cs="Times New Roman"/>
          <w:b w:val="1"/>
          <w:bCs w:val="1"/>
          <w:sz w:val="24"/>
          <w:szCs w:val="24"/>
        </w:rPr>
        <w:t xml:space="preserve">Gaurav Pandey: </w:t>
      </w:r>
    </w:p>
    <w:p w:rsidRPr="00DF2049" w:rsidR="037274DB" w:rsidP="037274DB" w:rsidRDefault="358791FC" w14:paraId="0B2A57F1" w14:textId="2CDBAB16" w14:noSpellErr="1">
      <w:pPr>
        <w:pStyle w:val="ListParagraph"/>
        <w:spacing w:after="0" w:line="240" w:lineRule="auto"/>
        <w:rPr>
          <w:rFonts w:ascii="Times New Roman" w:hAnsi="Times New Roman" w:eastAsia="Times New Roman" w:cs="Times New Roman"/>
          <w:sz w:val="24"/>
          <w:szCs w:val="24"/>
          <w:rPrChange w:author="" w16du:dateUtc="2024-12-05T22:57:00Z" w:id="1033859941">
            <w:rPr>
              <w:rFonts w:ascii="Times New Roman" w:hAnsi="Times New Roman" w:eastAsia="Times New Roman" w:cs="Times New Roman"/>
              <w:b/>
              <w:bCs/>
              <w:sz w:val="24"/>
              <w:szCs w:val="24"/>
            </w:rPr>
          </w:rPrChange>
        </w:rPr>
      </w:pPr>
      <w:r w:rsidRPr="1CA79B95" w:rsidR="5E7A5F71">
        <w:rPr>
          <w:rFonts w:ascii="Times New Roman" w:hAnsi="Times New Roman" w:eastAsia="Times New Roman" w:cs="Times New Roman"/>
          <w:sz w:val="24"/>
          <w:szCs w:val="24"/>
        </w:rPr>
        <w:t>Successfully created da</w:t>
      </w:r>
      <w:r w:rsidRPr="1CA79B95" w:rsidR="5E7A5F71">
        <w:rPr>
          <w:rFonts w:ascii="Times New Roman" w:hAnsi="Times New Roman" w:eastAsia="Times New Roman" w:cs="Times New Roman"/>
          <w:sz w:val="24"/>
          <w:szCs w:val="24"/>
        </w:rPr>
        <w:t xml:space="preserve">tabase and helped others set </w:t>
      </w:r>
      <w:r w:rsidRPr="1CA79B95" w:rsidR="23E7547E">
        <w:rPr>
          <w:rFonts w:ascii="Times New Roman" w:hAnsi="Times New Roman" w:eastAsia="Times New Roman" w:cs="Times New Roman"/>
          <w:sz w:val="24"/>
          <w:szCs w:val="24"/>
        </w:rPr>
        <w:t>it up on</w:t>
      </w:r>
      <w:r w:rsidRPr="1CA79B95" w:rsidR="5E7A5F71">
        <w:rPr>
          <w:rFonts w:ascii="Times New Roman" w:hAnsi="Times New Roman" w:eastAsia="Times New Roman" w:cs="Times New Roman"/>
          <w:sz w:val="24"/>
          <w:szCs w:val="24"/>
        </w:rPr>
        <w:t xml:space="preserve"> their laptops. The code </w:t>
      </w:r>
      <w:r w:rsidRPr="1CA79B95" w:rsidR="10A96B90">
        <w:rPr>
          <w:rFonts w:ascii="Times New Roman" w:hAnsi="Times New Roman" w:eastAsia="Times New Roman" w:cs="Times New Roman"/>
          <w:sz w:val="24"/>
          <w:szCs w:val="24"/>
        </w:rPr>
        <w:t xml:space="preserve">for batch processing multiple directories of images to calculate PSNR and MSE values </w:t>
      </w:r>
      <w:r w:rsidRPr="1CA79B95" w:rsidR="10A96B90">
        <w:rPr>
          <w:rFonts w:ascii="Times New Roman" w:hAnsi="Times New Roman" w:eastAsia="Times New Roman" w:cs="Times New Roman"/>
          <w:sz w:val="24"/>
          <w:szCs w:val="24"/>
        </w:rPr>
        <w:t>set</w:t>
      </w:r>
      <w:r w:rsidRPr="1CA79B95" w:rsidR="10A96B90">
        <w:rPr>
          <w:rFonts w:ascii="Times New Roman" w:hAnsi="Times New Roman" w:eastAsia="Times New Roman" w:cs="Times New Roman"/>
          <w:sz w:val="24"/>
          <w:szCs w:val="24"/>
        </w:rPr>
        <w:t xml:space="preserve"> the base for data gatheri</w:t>
      </w:r>
      <w:r w:rsidRPr="1CA79B95" w:rsidR="185395FD">
        <w:rPr>
          <w:rFonts w:ascii="Times New Roman" w:hAnsi="Times New Roman" w:eastAsia="Times New Roman" w:cs="Times New Roman"/>
          <w:sz w:val="24"/>
          <w:szCs w:val="24"/>
        </w:rPr>
        <w:t xml:space="preserve">ng for analysis. </w:t>
      </w:r>
      <w:r w:rsidRPr="1CA79B95" w:rsidR="6393D145">
        <w:rPr>
          <w:rFonts w:ascii="Times New Roman" w:hAnsi="Times New Roman" w:eastAsia="Times New Roman" w:cs="Times New Roman"/>
          <w:sz w:val="24"/>
          <w:szCs w:val="24"/>
        </w:rPr>
        <w:t>The ba</w:t>
      </w:r>
      <w:r w:rsidRPr="1CA79B95" w:rsidR="6393D145">
        <w:rPr>
          <w:rFonts w:ascii="Times New Roman" w:hAnsi="Times New Roman" w:eastAsia="Times New Roman" w:cs="Times New Roman"/>
          <w:sz w:val="24"/>
          <w:szCs w:val="24"/>
        </w:rPr>
        <w:t>t</w:t>
      </w:r>
      <w:r w:rsidRPr="1CA79B95" w:rsidR="1F3AD118">
        <w:rPr>
          <w:rFonts w:ascii="Times New Roman" w:hAnsi="Times New Roman" w:eastAsia="Times New Roman" w:cs="Times New Roman"/>
          <w:sz w:val="24"/>
          <w:szCs w:val="24"/>
        </w:rPr>
        <w:t>c</w:t>
      </w:r>
      <w:r w:rsidRPr="1CA79B95" w:rsidR="6393D145">
        <w:rPr>
          <w:rFonts w:ascii="Times New Roman" w:hAnsi="Times New Roman" w:eastAsia="Times New Roman" w:cs="Times New Roman"/>
          <w:sz w:val="24"/>
          <w:szCs w:val="24"/>
        </w:rPr>
        <w:t>h processing allowed all important values to be aggregated into a sing</w:t>
      </w:r>
      <w:r w:rsidRPr="1CA79B95" w:rsidR="6C53C87A">
        <w:rPr>
          <w:rFonts w:ascii="Times New Roman" w:hAnsi="Times New Roman" w:eastAsia="Times New Roman" w:cs="Times New Roman"/>
          <w:sz w:val="24"/>
          <w:szCs w:val="24"/>
        </w:rPr>
        <w:t>le</w:t>
      </w:r>
      <w:r w:rsidRPr="1CA79B95" w:rsidR="6393D145">
        <w:rPr>
          <w:rFonts w:ascii="Times New Roman" w:hAnsi="Times New Roman" w:eastAsia="Times New Roman" w:cs="Times New Roman"/>
          <w:sz w:val="24"/>
          <w:szCs w:val="24"/>
        </w:rPr>
        <w:t xml:space="preserve"> csv. </w:t>
      </w:r>
      <w:r w:rsidRPr="1CA79B95" w:rsidR="185395FD">
        <w:rPr>
          <w:rFonts w:ascii="Times New Roman" w:hAnsi="Times New Roman" w:eastAsia="Times New Roman" w:cs="Times New Roman"/>
          <w:sz w:val="24"/>
          <w:szCs w:val="24"/>
        </w:rPr>
        <w:t xml:space="preserve">Setting up the flask webserver and </w:t>
      </w:r>
      <w:r w:rsidRPr="1CA79B95" w:rsidR="185395FD">
        <w:rPr>
          <w:rFonts w:ascii="Times New Roman" w:hAnsi="Times New Roman" w:eastAsia="Times New Roman" w:cs="Times New Roman"/>
          <w:sz w:val="24"/>
          <w:szCs w:val="24"/>
        </w:rPr>
        <w:t xml:space="preserve">creating </w:t>
      </w:r>
      <w:r w:rsidRPr="1CA79B95" w:rsidR="13D4AA0F">
        <w:rPr>
          <w:rFonts w:ascii="Times New Roman" w:hAnsi="Times New Roman" w:eastAsia="Times New Roman" w:cs="Times New Roman"/>
          <w:sz w:val="24"/>
          <w:szCs w:val="24"/>
        </w:rPr>
        <w:t>initial</w:t>
      </w:r>
      <w:r w:rsidRPr="1CA79B95" w:rsidR="185395FD">
        <w:rPr>
          <w:rFonts w:ascii="Times New Roman" w:hAnsi="Times New Roman" w:eastAsia="Times New Roman" w:cs="Times New Roman"/>
          <w:sz w:val="24"/>
          <w:szCs w:val="24"/>
        </w:rPr>
        <w:t xml:space="preserve"> routes along with </w:t>
      </w:r>
      <w:r w:rsidRPr="1CA79B95" w:rsidR="3ABB1AD4">
        <w:rPr>
          <w:rFonts w:ascii="Times New Roman" w:hAnsi="Times New Roman" w:eastAsia="Times New Roman" w:cs="Times New Roman"/>
          <w:sz w:val="24"/>
          <w:szCs w:val="24"/>
        </w:rPr>
        <w:t xml:space="preserve">integration of the </w:t>
      </w:r>
      <w:r w:rsidRPr="1CA79B95" w:rsidR="185395FD">
        <w:rPr>
          <w:rFonts w:ascii="Times New Roman" w:hAnsi="Times New Roman" w:eastAsia="Times New Roman" w:cs="Times New Roman"/>
          <w:sz w:val="24"/>
          <w:szCs w:val="24"/>
        </w:rPr>
        <w:t>lo</w:t>
      </w:r>
      <w:r w:rsidRPr="1CA79B95" w:rsidR="02F414BB">
        <w:rPr>
          <w:rFonts w:ascii="Times New Roman" w:hAnsi="Times New Roman" w:eastAsia="Times New Roman" w:cs="Times New Roman"/>
          <w:sz w:val="24"/>
          <w:szCs w:val="24"/>
        </w:rPr>
        <w:t>gin</w:t>
      </w:r>
      <w:r w:rsidRPr="1CA79B95" w:rsidR="185395FD">
        <w:rPr>
          <w:rFonts w:ascii="Times New Roman" w:hAnsi="Times New Roman" w:eastAsia="Times New Roman" w:cs="Times New Roman"/>
          <w:sz w:val="24"/>
          <w:szCs w:val="24"/>
        </w:rPr>
        <w:t xml:space="preserve"> page</w:t>
      </w:r>
      <w:r w:rsidRPr="1CA79B95" w:rsidR="0C0BF4F1">
        <w:rPr>
          <w:rFonts w:ascii="Times New Roman" w:hAnsi="Times New Roman" w:eastAsia="Times New Roman" w:cs="Times New Roman"/>
          <w:sz w:val="24"/>
          <w:szCs w:val="24"/>
        </w:rPr>
        <w:t xml:space="preserve"> with front end, backend and database </w:t>
      </w:r>
      <w:r w:rsidRPr="1CA79B95" w:rsidR="0C0BF4F1">
        <w:rPr>
          <w:rFonts w:ascii="Times New Roman" w:hAnsi="Times New Roman" w:eastAsia="Times New Roman" w:cs="Times New Roman"/>
          <w:sz w:val="24"/>
          <w:szCs w:val="24"/>
        </w:rPr>
        <w:t xml:space="preserve">served as </w:t>
      </w:r>
      <w:r w:rsidRPr="1CA79B95" w:rsidR="0C0BF4F1">
        <w:rPr>
          <w:rFonts w:ascii="Times New Roman" w:hAnsi="Times New Roman" w:eastAsia="Times New Roman" w:cs="Times New Roman"/>
          <w:sz w:val="24"/>
          <w:szCs w:val="24"/>
        </w:rPr>
        <w:t>an initial</w:t>
      </w:r>
      <w:r w:rsidRPr="1CA79B95" w:rsidR="0C0BF4F1">
        <w:rPr>
          <w:rFonts w:ascii="Times New Roman" w:hAnsi="Times New Roman" w:eastAsia="Times New Roman" w:cs="Times New Roman"/>
          <w:sz w:val="24"/>
          <w:szCs w:val="24"/>
        </w:rPr>
        <w:t xml:space="preserve"> foothold for further integration.</w:t>
      </w:r>
      <w:r w:rsidRPr="1CA79B95" w:rsidR="185395FD">
        <w:rPr>
          <w:rFonts w:ascii="Times New Roman" w:hAnsi="Times New Roman" w:eastAsia="Times New Roman" w:cs="Times New Roman"/>
          <w:sz w:val="24"/>
          <w:szCs w:val="24"/>
        </w:rPr>
        <w:t xml:space="preserve"> </w:t>
      </w:r>
    </w:p>
    <w:p w:rsidR="34E5E51E" w:rsidP="037274DB" w:rsidRDefault="01ED1A94" w14:paraId="250CED6B" w14:textId="18C3B363" w14:noSpellErr="1">
      <w:pPr>
        <w:pStyle w:val="ListParagraph"/>
        <w:spacing w:after="0" w:line="240" w:lineRule="auto"/>
        <w:rPr>
          <w:rFonts w:ascii="Times New Roman" w:hAnsi="Times New Roman" w:eastAsia="Times New Roman" w:cs="Times New Roman"/>
          <w:b w:val="1"/>
          <w:bCs w:val="1"/>
          <w:sz w:val="24"/>
          <w:szCs w:val="24"/>
        </w:rPr>
      </w:pPr>
      <w:r w:rsidRPr="1CA79B95" w:rsidR="74F7BB06">
        <w:rPr>
          <w:rFonts w:ascii="Times New Roman" w:hAnsi="Times New Roman" w:eastAsia="Times New Roman" w:cs="Times New Roman"/>
          <w:b w:val="1"/>
          <w:bCs w:val="1"/>
          <w:sz w:val="24"/>
          <w:szCs w:val="24"/>
        </w:rPr>
        <w:t>Anubhav:</w:t>
      </w:r>
    </w:p>
    <w:p w:rsidRPr="00DF2049" w:rsidR="474310B9" w:rsidP="1CA79B95" w:rsidRDefault="474310B9" w14:paraId="3753C9FE" w14:textId="30725960">
      <w:pPr>
        <w:pStyle w:val="ListParagraph"/>
        <w:spacing w:after="0" w:line="240" w:lineRule="auto"/>
        <w:rPr>
          <w:rFonts w:ascii="Times New Roman" w:hAnsi="Times New Roman" w:eastAsia="Times New Roman" w:cs="Times New Roman"/>
          <w:noProof w:val="0"/>
          <w:sz w:val="24"/>
          <w:szCs w:val="24"/>
          <w:lang w:val="en-US"/>
          <w:rPrChange w:author="" w16du:dateUtc="2024-12-05T22:57:00Z" w:id="266103900">
            <w:rPr>
              <w:rFonts w:ascii="Times New Roman" w:hAnsi="Times New Roman" w:eastAsia="Times New Roman" w:cs="Times New Roman"/>
              <w:b/>
              <w:bCs/>
              <w:sz w:val="24"/>
              <w:szCs w:val="24"/>
            </w:rPr>
          </w:rPrChange>
        </w:rPr>
      </w:pPr>
      <w:r w:rsidRPr="1CA79B95" w:rsidR="585F3503">
        <w:rPr>
          <w:rFonts w:ascii="Times New Roman" w:hAnsi="Times New Roman" w:eastAsia="Times New Roman" w:cs="Times New Roman"/>
          <w:sz w:val="24"/>
          <w:szCs w:val="24"/>
        </w:rPr>
        <w:t xml:space="preserve">I </w:t>
      </w:r>
      <w:r w:rsidRPr="1CA79B95" w:rsidR="585F3503">
        <w:rPr>
          <w:rFonts w:ascii="Times New Roman" w:hAnsi="Times New Roman" w:eastAsia="Times New Roman" w:cs="Times New Roman"/>
          <w:noProof w:val="0"/>
          <w:sz w:val="24"/>
          <w:szCs w:val="24"/>
          <w:lang w:val="en-US"/>
        </w:rPr>
        <w:t>worked on backend development, focusing on creating algorithms for secure data embedding and retrieval.</w:t>
      </w:r>
      <w:r w:rsidRPr="1CA79B95" w:rsidR="5FB4FE73">
        <w:rPr>
          <w:rFonts w:ascii="Times New Roman" w:hAnsi="Times New Roman" w:eastAsia="Times New Roman" w:cs="Times New Roman"/>
          <w:noProof w:val="0"/>
          <w:sz w:val="24"/>
          <w:szCs w:val="24"/>
          <w:lang w:val="en-US"/>
        </w:rPr>
        <w:t xml:space="preserve"> I</w:t>
      </w:r>
      <w:r w:rsidRPr="1CA79B95" w:rsidR="585F3503">
        <w:rPr>
          <w:rFonts w:ascii="Times New Roman" w:hAnsi="Times New Roman" w:eastAsia="Times New Roman" w:cs="Times New Roman"/>
          <w:noProof w:val="0"/>
          <w:sz w:val="24"/>
          <w:szCs w:val="24"/>
          <w:lang w:val="en-US"/>
        </w:rPr>
        <w:t xml:space="preserve">mplemented LSB and 2-bit encryption techniques and developed the logic for encrypting and decrypting data in images. Additionally, </w:t>
      </w:r>
      <w:r w:rsidRPr="1CA79B95" w:rsidR="336758BA">
        <w:rPr>
          <w:rFonts w:ascii="Times New Roman" w:hAnsi="Times New Roman" w:eastAsia="Times New Roman" w:cs="Times New Roman"/>
          <w:noProof w:val="0"/>
          <w:sz w:val="24"/>
          <w:szCs w:val="24"/>
          <w:lang w:val="en-US"/>
        </w:rPr>
        <w:t>I</w:t>
      </w:r>
      <w:r w:rsidRPr="1CA79B95" w:rsidR="585F3503">
        <w:rPr>
          <w:rFonts w:ascii="Times New Roman" w:hAnsi="Times New Roman" w:eastAsia="Times New Roman" w:cs="Times New Roman"/>
          <w:noProof w:val="0"/>
          <w:sz w:val="24"/>
          <w:szCs w:val="24"/>
          <w:lang w:val="en-US"/>
        </w:rPr>
        <w:t xml:space="preserve"> conducted MSE and PSNR analyses to assess image quality, created graphs for visualization, and tested the system with text files of </w:t>
      </w:r>
      <w:r w:rsidRPr="1CA79B95" w:rsidR="585F3503">
        <w:rPr>
          <w:rFonts w:ascii="Times New Roman" w:hAnsi="Times New Roman" w:eastAsia="Times New Roman" w:cs="Times New Roman"/>
          <w:noProof w:val="0"/>
          <w:sz w:val="24"/>
          <w:szCs w:val="24"/>
          <w:lang w:val="en-US"/>
        </w:rPr>
        <w:t>various sizes</w:t>
      </w:r>
      <w:r w:rsidRPr="1CA79B95" w:rsidR="585F3503">
        <w:rPr>
          <w:rFonts w:ascii="Times New Roman" w:hAnsi="Times New Roman" w:eastAsia="Times New Roman" w:cs="Times New Roman"/>
          <w:noProof w:val="0"/>
          <w:sz w:val="24"/>
          <w:szCs w:val="24"/>
          <w:lang w:val="en-US"/>
        </w:rPr>
        <w:t>.</w:t>
      </w:r>
    </w:p>
    <w:p w:rsidR="34E5E51E" w:rsidP="1CA79B95" w:rsidRDefault="34E5E51E" w14:paraId="5CEDEF97" w14:textId="43BC0F04">
      <w:pPr>
        <w:pStyle w:val="ListParagraph"/>
        <w:spacing w:after="0" w:line="240" w:lineRule="auto"/>
        <w:rPr>
          <w:rFonts w:ascii="Times New Roman" w:hAnsi="Times New Roman" w:eastAsia="Times New Roman" w:cs="Times New Roman"/>
          <w:noProof w:val="0"/>
          <w:sz w:val="24"/>
          <w:szCs w:val="24"/>
          <w:lang w:val="en-US"/>
        </w:rPr>
      </w:pPr>
      <w:r w:rsidRPr="1CA79B95" w:rsidR="766DBBDB">
        <w:rPr>
          <w:rFonts w:ascii="Times New Roman" w:hAnsi="Times New Roman" w:eastAsia="Times New Roman" w:cs="Times New Roman"/>
          <w:b w:val="1"/>
          <w:bCs w:val="1"/>
          <w:sz w:val="24"/>
          <w:szCs w:val="24"/>
        </w:rPr>
        <w:t>Dishant:</w:t>
      </w:r>
      <w:r w:rsidRPr="1CA79B95" w:rsidR="1211F480">
        <w:rPr>
          <w:rFonts w:ascii="Times New Roman" w:hAnsi="Times New Roman" w:eastAsia="Times New Roman" w:cs="Times New Roman"/>
          <w:b w:val="1"/>
          <w:bCs w:val="1"/>
          <w:sz w:val="24"/>
          <w:szCs w:val="24"/>
        </w:rPr>
        <w:t xml:space="preserve"> </w:t>
      </w:r>
      <w:r w:rsidRPr="1CA79B95" w:rsidR="4A25CE79">
        <w:rPr>
          <w:rFonts w:ascii="Times New Roman" w:hAnsi="Times New Roman" w:eastAsia="Times New Roman" w:cs="Times New Roman"/>
          <w:b w:val="0"/>
          <w:bCs w:val="0"/>
          <w:sz w:val="24"/>
          <w:szCs w:val="24"/>
        </w:rPr>
        <w:t>I</w:t>
      </w:r>
      <w:r w:rsidRPr="1CA79B95" w:rsidR="3A987208">
        <w:rPr>
          <w:rFonts w:ascii="Times New Roman" w:hAnsi="Times New Roman" w:eastAsia="Times New Roman" w:cs="Times New Roman"/>
          <w:b w:val="1"/>
          <w:bCs w:val="1"/>
          <w:sz w:val="24"/>
          <w:szCs w:val="24"/>
        </w:rPr>
        <w:t xml:space="preserve"> </w:t>
      </w:r>
      <w:r w:rsidRPr="1CA79B95" w:rsidR="1211F480">
        <w:rPr>
          <w:rFonts w:ascii="Times New Roman" w:hAnsi="Times New Roman" w:eastAsia="Times New Roman" w:cs="Times New Roman"/>
          <w:noProof w:val="0"/>
          <w:sz w:val="24"/>
          <w:szCs w:val="24"/>
          <w:lang w:val="en-US"/>
        </w:rPr>
        <w:t>developed the frontend using React.js, creating an intuitive interface for users</w:t>
      </w:r>
      <w:r w:rsidRPr="1CA79B95" w:rsidR="1211F480">
        <w:rPr>
          <w:rFonts w:ascii="Times New Roman" w:hAnsi="Times New Roman" w:eastAsia="Times New Roman" w:cs="Times New Roman"/>
          <w:noProof w:val="0"/>
          <w:sz w:val="24"/>
          <w:szCs w:val="24"/>
          <w:lang w:val="en-US"/>
        </w:rPr>
        <w:t xml:space="preserve">. </w:t>
      </w:r>
      <w:r w:rsidRPr="1CA79B95" w:rsidR="1211F480">
        <w:rPr>
          <w:rFonts w:ascii="Times New Roman" w:hAnsi="Times New Roman" w:eastAsia="Times New Roman" w:cs="Times New Roman"/>
          <w:noProof w:val="0"/>
          <w:sz w:val="24"/>
          <w:szCs w:val="24"/>
          <w:lang w:val="en-US"/>
        </w:rPr>
        <w:t xml:space="preserve"> </w:t>
      </w:r>
      <w:r w:rsidRPr="1CA79B95" w:rsidR="11480359">
        <w:rPr>
          <w:rFonts w:ascii="Times New Roman" w:hAnsi="Times New Roman" w:eastAsia="Times New Roman" w:cs="Times New Roman"/>
          <w:noProof w:val="0"/>
          <w:sz w:val="24"/>
          <w:szCs w:val="24"/>
          <w:lang w:val="en-US"/>
        </w:rPr>
        <w:t>I</w:t>
      </w:r>
      <w:r w:rsidRPr="1CA79B95" w:rsidR="1211F480">
        <w:rPr>
          <w:rFonts w:ascii="Times New Roman" w:hAnsi="Times New Roman" w:eastAsia="Times New Roman" w:cs="Times New Roman"/>
          <w:noProof w:val="0"/>
          <w:sz w:val="24"/>
          <w:szCs w:val="24"/>
          <w:lang w:val="en-US"/>
        </w:rPr>
        <w:t>mplemented LSB and 1-bit encryption methods and recorded performance metrics in Excel for analysis.</w:t>
      </w:r>
      <w:r w:rsidRPr="1CA79B95" w:rsidR="1486E9DA">
        <w:rPr>
          <w:rFonts w:ascii="Times New Roman" w:hAnsi="Times New Roman" w:eastAsia="Times New Roman" w:cs="Times New Roman"/>
          <w:noProof w:val="0"/>
          <w:sz w:val="24"/>
          <w:szCs w:val="24"/>
          <w:lang w:val="en-US"/>
        </w:rPr>
        <w:t xml:space="preserve"> Lastly</w:t>
      </w:r>
      <w:r w:rsidRPr="1CA79B95" w:rsidR="1211F480">
        <w:rPr>
          <w:rFonts w:ascii="Times New Roman" w:hAnsi="Times New Roman" w:eastAsia="Times New Roman" w:cs="Times New Roman"/>
          <w:noProof w:val="0"/>
          <w:sz w:val="24"/>
          <w:szCs w:val="24"/>
          <w:lang w:val="en-US"/>
        </w:rPr>
        <w:t xml:space="preserve"> conducted stress testing to evaluate the tool’s reliability and contributed to MSE and PSNR evaluations, as well as encryption and decryption processes.</w:t>
      </w:r>
    </w:p>
    <w:p w:rsidR="34E5E51E" w:rsidP="1CA79B95" w:rsidRDefault="34E5E51E" w14:paraId="3F1FA187" w14:textId="2BD98B49">
      <w:pPr>
        <w:pStyle w:val="ListParagraph"/>
        <w:spacing w:after="0" w:line="240" w:lineRule="auto"/>
        <w:rPr>
          <w:rFonts w:ascii="Times New Roman" w:hAnsi="Times New Roman" w:eastAsia="Times New Roman" w:cs="Times New Roman"/>
          <w:noProof w:val="0"/>
          <w:sz w:val="24"/>
          <w:szCs w:val="24"/>
          <w:lang w:val="en-US"/>
        </w:rPr>
      </w:pPr>
      <w:r w:rsidRPr="1CA79B95" w:rsidR="766DBBDB">
        <w:rPr>
          <w:rFonts w:ascii="Times New Roman" w:hAnsi="Times New Roman" w:eastAsia="Times New Roman" w:cs="Times New Roman"/>
          <w:b w:val="1"/>
          <w:bCs w:val="1"/>
          <w:sz w:val="24"/>
          <w:szCs w:val="24"/>
        </w:rPr>
        <w:t>Alvin:</w:t>
      </w:r>
      <w:r w:rsidRPr="1CA79B95" w:rsidR="2BC5AF68">
        <w:rPr>
          <w:rFonts w:ascii="Times New Roman" w:hAnsi="Times New Roman" w:eastAsia="Times New Roman" w:cs="Times New Roman"/>
          <w:b w:val="1"/>
          <w:bCs w:val="1"/>
          <w:sz w:val="24"/>
          <w:szCs w:val="24"/>
        </w:rPr>
        <w:t xml:space="preserve"> </w:t>
      </w:r>
      <w:r w:rsidRPr="1CA79B95" w:rsidR="2D78CE5E">
        <w:rPr>
          <w:rFonts w:ascii="Times New Roman" w:hAnsi="Times New Roman" w:eastAsia="Times New Roman" w:cs="Times New Roman"/>
          <w:b w:val="0"/>
          <w:bCs w:val="0"/>
          <w:sz w:val="24"/>
          <w:szCs w:val="24"/>
        </w:rPr>
        <w:t>I</w:t>
      </w:r>
      <w:r w:rsidRPr="1CA79B95" w:rsidR="0E7E8C5D">
        <w:rPr>
          <w:rFonts w:ascii="Times New Roman" w:hAnsi="Times New Roman" w:eastAsia="Times New Roman" w:cs="Times New Roman"/>
          <w:b w:val="1"/>
          <w:bCs w:val="1"/>
          <w:sz w:val="24"/>
          <w:szCs w:val="24"/>
        </w:rPr>
        <w:t xml:space="preserve"> </w:t>
      </w:r>
      <w:r w:rsidRPr="1CA79B95" w:rsidR="2BC5AF68">
        <w:rPr>
          <w:rFonts w:ascii="Times New Roman" w:hAnsi="Times New Roman" w:eastAsia="Times New Roman" w:cs="Times New Roman"/>
          <w:noProof w:val="0"/>
          <w:sz w:val="24"/>
          <w:szCs w:val="24"/>
          <w:lang w:val="en-US"/>
        </w:rPr>
        <w:t xml:space="preserve">ensured seamless integration of the frontend and backend using RESTful APIs. </w:t>
      </w:r>
      <w:r w:rsidRPr="1CA79B95" w:rsidR="39E1E483">
        <w:rPr>
          <w:rFonts w:ascii="Times New Roman" w:hAnsi="Times New Roman" w:eastAsia="Times New Roman" w:cs="Times New Roman"/>
          <w:noProof w:val="0"/>
          <w:sz w:val="24"/>
          <w:szCs w:val="24"/>
          <w:lang w:val="en-US"/>
        </w:rPr>
        <w:t>W</w:t>
      </w:r>
      <w:r w:rsidRPr="1CA79B95" w:rsidR="2BC5AF68">
        <w:rPr>
          <w:rFonts w:ascii="Times New Roman" w:hAnsi="Times New Roman" w:eastAsia="Times New Roman" w:cs="Times New Roman"/>
          <w:noProof w:val="0"/>
          <w:sz w:val="24"/>
          <w:szCs w:val="24"/>
          <w:lang w:val="en-US"/>
        </w:rPr>
        <w:t>orked on image format conversions to support multiple file types and handled the application’s deployment and testing</w:t>
      </w:r>
      <w:r w:rsidRPr="1CA79B95" w:rsidR="2BC5AF68">
        <w:rPr>
          <w:rFonts w:ascii="Times New Roman" w:hAnsi="Times New Roman" w:eastAsia="Times New Roman" w:cs="Times New Roman"/>
          <w:noProof w:val="0"/>
          <w:sz w:val="24"/>
          <w:szCs w:val="24"/>
          <w:lang w:val="en-US"/>
        </w:rPr>
        <w:t xml:space="preserve">. </w:t>
      </w:r>
      <w:r w:rsidRPr="1CA79B95" w:rsidR="2BC5AF68">
        <w:rPr>
          <w:rFonts w:ascii="Times New Roman" w:hAnsi="Times New Roman" w:eastAsia="Times New Roman" w:cs="Times New Roman"/>
          <w:noProof w:val="0"/>
          <w:sz w:val="24"/>
          <w:szCs w:val="24"/>
          <w:lang w:val="en-US"/>
        </w:rPr>
        <w:t xml:space="preserve"> </w:t>
      </w:r>
      <w:r w:rsidRPr="1CA79B95" w:rsidR="02BCF54D">
        <w:rPr>
          <w:rFonts w:ascii="Times New Roman" w:hAnsi="Times New Roman" w:eastAsia="Times New Roman" w:cs="Times New Roman"/>
          <w:noProof w:val="0"/>
          <w:sz w:val="24"/>
          <w:szCs w:val="24"/>
          <w:lang w:val="en-US"/>
        </w:rPr>
        <w:t>A</w:t>
      </w:r>
      <w:r w:rsidRPr="1CA79B95" w:rsidR="2BC5AF68">
        <w:rPr>
          <w:rFonts w:ascii="Times New Roman" w:hAnsi="Times New Roman" w:eastAsia="Times New Roman" w:cs="Times New Roman"/>
          <w:noProof w:val="0"/>
          <w:sz w:val="24"/>
          <w:szCs w:val="24"/>
          <w:lang w:val="en-US"/>
        </w:rPr>
        <w:t xml:space="preserve">lso contributed to creating presentation materials to </w:t>
      </w:r>
      <w:r w:rsidRPr="1CA79B95" w:rsidR="2BC5AF68">
        <w:rPr>
          <w:rFonts w:ascii="Times New Roman" w:hAnsi="Times New Roman" w:eastAsia="Times New Roman" w:cs="Times New Roman"/>
          <w:noProof w:val="0"/>
          <w:sz w:val="24"/>
          <w:szCs w:val="24"/>
          <w:lang w:val="en-US"/>
        </w:rPr>
        <w:t>showcase</w:t>
      </w:r>
      <w:r w:rsidRPr="1CA79B95" w:rsidR="2BC5AF68">
        <w:rPr>
          <w:rFonts w:ascii="Times New Roman" w:hAnsi="Times New Roman" w:eastAsia="Times New Roman" w:cs="Times New Roman"/>
          <w:noProof w:val="0"/>
          <w:sz w:val="24"/>
          <w:szCs w:val="24"/>
          <w:lang w:val="en-US"/>
        </w:rPr>
        <w:t xml:space="preserve"> the project.</w:t>
      </w:r>
    </w:p>
    <w:p w:rsidR="34E5E51E" w:rsidP="1CA79B95" w:rsidRDefault="34E5E51E" w14:paraId="3349FC76" w14:textId="50D79B96">
      <w:pPr>
        <w:pStyle w:val="ListParagraph"/>
        <w:spacing w:after="0" w:line="240" w:lineRule="auto"/>
        <w:rPr>
          <w:rFonts w:ascii="Times New Roman" w:hAnsi="Times New Roman" w:eastAsia="Times New Roman" w:cs="Times New Roman"/>
          <w:noProof w:val="0"/>
          <w:sz w:val="24"/>
          <w:szCs w:val="24"/>
          <w:lang w:val="en-US"/>
        </w:rPr>
      </w:pPr>
      <w:r w:rsidRPr="1CA79B95" w:rsidR="766DBBDB">
        <w:rPr>
          <w:rFonts w:ascii="Times New Roman" w:hAnsi="Times New Roman" w:eastAsia="Times New Roman" w:cs="Times New Roman"/>
          <w:b w:val="1"/>
          <w:bCs w:val="1"/>
          <w:sz w:val="24"/>
          <w:szCs w:val="24"/>
        </w:rPr>
        <w:t>John:</w:t>
      </w:r>
      <w:r w:rsidRPr="1CA79B95" w:rsidR="3D812F34">
        <w:rPr>
          <w:rFonts w:ascii="Times New Roman" w:hAnsi="Times New Roman" w:eastAsia="Times New Roman" w:cs="Times New Roman"/>
          <w:b w:val="1"/>
          <w:bCs w:val="1"/>
          <w:sz w:val="24"/>
          <w:szCs w:val="24"/>
        </w:rPr>
        <w:t xml:space="preserve"> </w:t>
      </w:r>
      <w:r w:rsidRPr="1CA79B95" w:rsidR="2E2760B7">
        <w:rPr>
          <w:rFonts w:ascii="Times New Roman" w:hAnsi="Times New Roman" w:eastAsia="Times New Roman" w:cs="Times New Roman"/>
          <w:b w:val="0"/>
          <w:bCs w:val="0"/>
          <w:sz w:val="24"/>
          <w:szCs w:val="24"/>
        </w:rPr>
        <w:t>I</w:t>
      </w:r>
      <w:r w:rsidRPr="1CA79B95" w:rsidR="3D812F34">
        <w:rPr>
          <w:rFonts w:ascii="Times New Roman" w:hAnsi="Times New Roman" w:eastAsia="Times New Roman" w:cs="Times New Roman"/>
          <w:b w:val="1"/>
          <w:bCs w:val="1"/>
          <w:sz w:val="24"/>
          <w:szCs w:val="24"/>
        </w:rPr>
        <w:t xml:space="preserve"> </w:t>
      </w:r>
      <w:r w:rsidRPr="1CA79B95" w:rsidR="3D812F34">
        <w:rPr>
          <w:rFonts w:ascii="Times New Roman" w:hAnsi="Times New Roman" w:eastAsia="Times New Roman" w:cs="Times New Roman"/>
          <w:noProof w:val="0"/>
          <w:sz w:val="24"/>
          <w:szCs w:val="24"/>
          <w:lang w:val="en-US"/>
        </w:rPr>
        <w:t>focused on user experience testing to ensure the tool was intuitive and functional, providing valuable feedback to enhance usability</w:t>
      </w:r>
      <w:r w:rsidRPr="1CA79B95" w:rsidR="3D812F34">
        <w:rPr>
          <w:rFonts w:ascii="Times New Roman" w:hAnsi="Times New Roman" w:eastAsia="Times New Roman" w:cs="Times New Roman"/>
          <w:noProof w:val="0"/>
          <w:sz w:val="24"/>
          <w:szCs w:val="24"/>
          <w:lang w:val="en-US"/>
        </w:rPr>
        <w:t xml:space="preserve">. </w:t>
      </w:r>
      <w:r w:rsidRPr="1CA79B95" w:rsidR="3D812F34">
        <w:rPr>
          <w:rFonts w:ascii="Times New Roman" w:hAnsi="Times New Roman" w:eastAsia="Times New Roman" w:cs="Times New Roman"/>
          <w:noProof w:val="0"/>
          <w:sz w:val="24"/>
          <w:szCs w:val="24"/>
          <w:lang w:val="en-US"/>
        </w:rPr>
        <w:t xml:space="preserve"> </w:t>
      </w:r>
      <w:r w:rsidRPr="1CA79B95" w:rsidR="0AB2A53B">
        <w:rPr>
          <w:rFonts w:ascii="Times New Roman" w:hAnsi="Times New Roman" w:eastAsia="Times New Roman" w:cs="Times New Roman"/>
          <w:noProof w:val="0"/>
          <w:sz w:val="24"/>
          <w:szCs w:val="24"/>
          <w:lang w:val="en-US"/>
        </w:rPr>
        <w:t>C</w:t>
      </w:r>
      <w:r w:rsidRPr="1CA79B95" w:rsidR="3D812F34">
        <w:rPr>
          <w:rFonts w:ascii="Times New Roman" w:hAnsi="Times New Roman" w:eastAsia="Times New Roman" w:cs="Times New Roman"/>
          <w:noProof w:val="0"/>
          <w:sz w:val="24"/>
          <w:szCs w:val="24"/>
          <w:lang w:val="en-US"/>
        </w:rPr>
        <w:t xml:space="preserve">ontributed to debugging and </w:t>
      </w:r>
      <w:r w:rsidRPr="1CA79B95" w:rsidR="3D812F34">
        <w:rPr>
          <w:rFonts w:ascii="Times New Roman" w:hAnsi="Times New Roman" w:eastAsia="Times New Roman" w:cs="Times New Roman"/>
          <w:noProof w:val="0"/>
          <w:sz w:val="24"/>
          <w:szCs w:val="24"/>
          <w:lang w:val="en-US"/>
        </w:rPr>
        <w:t>optimizing</w:t>
      </w:r>
      <w:r w:rsidRPr="1CA79B95" w:rsidR="3D812F34">
        <w:rPr>
          <w:rFonts w:ascii="Times New Roman" w:hAnsi="Times New Roman" w:eastAsia="Times New Roman" w:cs="Times New Roman"/>
          <w:noProof w:val="0"/>
          <w:sz w:val="24"/>
          <w:szCs w:val="24"/>
          <w:lang w:val="en-US"/>
        </w:rPr>
        <w:t xml:space="preserve"> the application for better performance and actively supported the integration of the </w:t>
      </w:r>
      <w:r w:rsidRPr="1CA79B95" w:rsidR="3D812F34">
        <w:rPr>
          <w:rFonts w:ascii="Times New Roman" w:hAnsi="Times New Roman" w:eastAsia="Times New Roman" w:cs="Times New Roman"/>
          <w:noProof w:val="0"/>
          <w:sz w:val="24"/>
          <w:szCs w:val="24"/>
          <w:lang w:val="en-US"/>
        </w:rPr>
        <w:t>frontend</w:t>
      </w:r>
      <w:r w:rsidRPr="1CA79B95" w:rsidR="3D812F34">
        <w:rPr>
          <w:rFonts w:ascii="Times New Roman" w:hAnsi="Times New Roman" w:eastAsia="Times New Roman" w:cs="Times New Roman"/>
          <w:noProof w:val="0"/>
          <w:sz w:val="24"/>
          <w:szCs w:val="24"/>
          <w:lang w:val="en-US"/>
        </w:rPr>
        <w:t xml:space="preserve"> and </w:t>
      </w:r>
      <w:r w:rsidRPr="1CA79B95" w:rsidR="3D812F34">
        <w:rPr>
          <w:rFonts w:ascii="Times New Roman" w:hAnsi="Times New Roman" w:eastAsia="Times New Roman" w:cs="Times New Roman"/>
          <w:noProof w:val="0"/>
          <w:sz w:val="24"/>
          <w:szCs w:val="24"/>
          <w:lang w:val="en-US"/>
        </w:rPr>
        <w:t>backend</w:t>
      </w:r>
      <w:r w:rsidRPr="1CA79B95" w:rsidR="3D812F34">
        <w:rPr>
          <w:rFonts w:ascii="Times New Roman" w:hAnsi="Times New Roman" w:eastAsia="Times New Roman" w:cs="Times New Roman"/>
          <w:noProof w:val="0"/>
          <w:sz w:val="24"/>
          <w:szCs w:val="24"/>
          <w:lang w:val="en-US"/>
        </w:rPr>
        <w:t xml:space="preserve"> systems to ensure seamless operation.</w:t>
      </w:r>
    </w:p>
    <w:p w:rsidR="34E5E51E" w:rsidP="1CA79B95" w:rsidRDefault="34E5E51E" w14:paraId="26D15BCC" w14:textId="0193F696">
      <w:pPr>
        <w:pStyle w:val="ListParagraph"/>
        <w:spacing w:after="0" w:line="240" w:lineRule="auto"/>
        <w:rPr>
          <w:rFonts w:ascii="Times New Roman" w:hAnsi="Times New Roman" w:eastAsia="Times New Roman" w:cs="Times New Roman"/>
          <w:noProof w:val="0"/>
          <w:sz w:val="24"/>
          <w:szCs w:val="24"/>
          <w:lang w:val="en-US"/>
        </w:rPr>
      </w:pPr>
      <w:r w:rsidRPr="1CA79B95" w:rsidR="766DBBDB">
        <w:rPr>
          <w:rFonts w:ascii="Times New Roman" w:hAnsi="Times New Roman" w:eastAsia="Times New Roman" w:cs="Times New Roman"/>
          <w:b w:val="1"/>
          <w:bCs w:val="1"/>
          <w:sz w:val="24"/>
          <w:szCs w:val="24"/>
        </w:rPr>
        <w:t>Ousam</w:t>
      </w:r>
      <w:r w:rsidRPr="1CA79B95" w:rsidR="766DBBDB">
        <w:rPr>
          <w:rFonts w:ascii="Times New Roman" w:hAnsi="Times New Roman" w:eastAsia="Times New Roman" w:cs="Times New Roman"/>
          <w:b w:val="1"/>
          <w:bCs w:val="1"/>
          <w:sz w:val="24"/>
          <w:szCs w:val="24"/>
        </w:rPr>
        <w:t>a:</w:t>
      </w:r>
      <w:r w:rsidRPr="1CA79B95" w:rsidR="00BCC09B">
        <w:rPr>
          <w:rFonts w:ascii="Times New Roman" w:hAnsi="Times New Roman" w:eastAsia="Times New Roman" w:cs="Times New Roman"/>
          <w:b w:val="1"/>
          <w:bCs w:val="1"/>
          <w:sz w:val="24"/>
          <w:szCs w:val="24"/>
        </w:rPr>
        <w:t xml:space="preserve"> </w:t>
      </w:r>
      <w:r w:rsidRPr="1CA79B95" w:rsidR="6CE2B5D1">
        <w:rPr>
          <w:rFonts w:ascii="Times New Roman" w:hAnsi="Times New Roman" w:eastAsia="Times New Roman" w:cs="Times New Roman"/>
          <w:b w:val="0"/>
          <w:bCs w:val="0"/>
          <w:sz w:val="24"/>
          <w:szCs w:val="24"/>
        </w:rPr>
        <w:t>I</w:t>
      </w:r>
      <w:r w:rsidRPr="1CA79B95" w:rsidR="00BCC09B">
        <w:rPr>
          <w:rFonts w:ascii="Times New Roman" w:hAnsi="Times New Roman" w:eastAsia="Times New Roman" w:cs="Times New Roman"/>
          <w:b w:val="1"/>
          <w:bCs w:val="1"/>
          <w:sz w:val="24"/>
          <w:szCs w:val="24"/>
        </w:rPr>
        <w:t xml:space="preserve"> </w:t>
      </w:r>
      <w:r w:rsidRPr="1CA79B95" w:rsidR="00BCC09B">
        <w:rPr>
          <w:rFonts w:ascii="Times New Roman" w:hAnsi="Times New Roman" w:eastAsia="Times New Roman" w:cs="Times New Roman"/>
          <w:noProof w:val="0"/>
          <w:sz w:val="24"/>
          <w:szCs w:val="24"/>
          <w:lang w:val="en-US"/>
        </w:rPr>
        <w:t xml:space="preserve">worked on the integration of the frontend and backend and conducted comprehensive testing to ensure system reliability. </w:t>
      </w:r>
      <w:r w:rsidRPr="1CA79B95" w:rsidR="2F8F9350">
        <w:rPr>
          <w:rFonts w:ascii="Times New Roman" w:hAnsi="Times New Roman" w:eastAsia="Times New Roman" w:cs="Times New Roman"/>
          <w:noProof w:val="0"/>
          <w:sz w:val="24"/>
          <w:szCs w:val="24"/>
          <w:lang w:val="en-US"/>
        </w:rPr>
        <w:t>I also</w:t>
      </w:r>
      <w:r w:rsidRPr="1CA79B95" w:rsidR="00BCC09B">
        <w:rPr>
          <w:rFonts w:ascii="Times New Roman" w:hAnsi="Times New Roman" w:eastAsia="Times New Roman" w:cs="Times New Roman"/>
          <w:noProof w:val="0"/>
          <w:sz w:val="24"/>
          <w:szCs w:val="24"/>
          <w:lang w:val="en-US"/>
        </w:rPr>
        <w:t xml:space="preserve"> researched file formats for optimization and </w:t>
      </w:r>
      <w:r w:rsidRPr="1CA79B95" w:rsidR="00BCC09B">
        <w:rPr>
          <w:rFonts w:ascii="Times New Roman" w:hAnsi="Times New Roman" w:eastAsia="Times New Roman" w:cs="Times New Roman"/>
          <w:noProof w:val="0"/>
          <w:sz w:val="24"/>
          <w:szCs w:val="24"/>
          <w:lang w:val="en-US"/>
        </w:rPr>
        <w:t>assisted</w:t>
      </w:r>
      <w:r w:rsidRPr="1CA79B95" w:rsidR="00BCC09B">
        <w:rPr>
          <w:rFonts w:ascii="Times New Roman" w:hAnsi="Times New Roman" w:eastAsia="Times New Roman" w:cs="Times New Roman"/>
          <w:noProof w:val="0"/>
          <w:sz w:val="24"/>
          <w:szCs w:val="24"/>
          <w:lang w:val="en-US"/>
        </w:rPr>
        <w:t xml:space="preserve"> in debugging and improving the application’s performance.</w:t>
      </w:r>
    </w:p>
    <w:p w:rsidR="1CA79B95" w:rsidP="1CA79B95" w:rsidRDefault="1CA79B95" w14:paraId="71A7FA72" w14:textId="2224D2B7">
      <w:pPr>
        <w:pStyle w:val="ListParagraph"/>
        <w:spacing w:after="0" w:line="240" w:lineRule="auto"/>
        <w:rPr>
          <w:rFonts w:ascii="Times New Roman" w:hAnsi="Times New Roman" w:eastAsia="Times New Roman" w:cs="Times New Roman"/>
          <w:noProof w:val="0"/>
          <w:sz w:val="24"/>
          <w:szCs w:val="24"/>
          <w:lang w:val="en-US"/>
        </w:rPr>
      </w:pPr>
    </w:p>
    <w:p w:rsidRPr="00A5632A" w:rsidR="0003075B" w:rsidP="1CA79B95" w:rsidRDefault="0CC03044" w14:paraId="56D3D224" w14:textId="4DDE84B3" w14:noSpellErr="1">
      <w:pPr>
        <w:pStyle w:val="ListParagraph"/>
        <w:numPr>
          <w:ilvl w:val="0"/>
          <w:numId w:val="29"/>
        </w:numPr>
        <w:rPr>
          <w:rFonts w:ascii="Times New Roman" w:hAnsi="Times New Roman" w:eastAsia="Times New Roman" w:cs="Times New Roman"/>
          <w:b w:val="1"/>
          <w:bCs w:val="1"/>
          <w:kern w:val="0"/>
          <w:sz w:val="24"/>
          <w:szCs w:val="24"/>
          <w14:ligatures w14:val="none"/>
        </w:rPr>
      </w:pPr>
      <w:r w:rsidRPr="1CA79B95" w:rsidR="5B77C828">
        <w:rPr>
          <w:rFonts w:ascii="Times New Roman" w:hAnsi="Times New Roman" w:eastAsia="Times New Roman" w:cs="Times New Roman"/>
          <w:b w:val="1"/>
          <w:bCs w:val="1"/>
          <w:sz w:val="24"/>
          <w:szCs w:val="24"/>
        </w:rPr>
        <w:t>ISSUES AND LESSON LEARNED</w:t>
      </w:r>
    </w:p>
    <w:p w:rsidRPr="00A5632A" w:rsidR="500DDA69" w:rsidP="19CF524D" w:rsidRDefault="500DDA69" w14:paraId="2CF3B012" w14:textId="4A7C7D92" w14:noSpellErr="1">
      <w:pPr>
        <w:pStyle w:val="ListParagraph"/>
        <w:numPr>
          <w:ilvl w:val="0"/>
          <w:numId w:val="4"/>
        </w:numPr>
        <w:rPr>
          <w:rFonts w:ascii="Times New Roman" w:hAnsi="Times New Roman" w:eastAsia="Times New Roman" w:cs="Times New Roman"/>
          <w:sz w:val="24"/>
          <w:szCs w:val="24"/>
        </w:rPr>
      </w:pPr>
      <w:r w:rsidRPr="1CA79B95" w:rsidR="5EC3D5D3">
        <w:rPr>
          <w:rFonts w:ascii="Times New Roman" w:hAnsi="Times New Roman" w:eastAsia="Times New Roman" w:cs="Times New Roman"/>
          <w:sz w:val="24"/>
          <w:szCs w:val="24"/>
        </w:rPr>
        <w:t>Coming up with</w:t>
      </w:r>
      <w:r w:rsidRPr="1CA79B95" w:rsidR="5EC3D5D3">
        <w:rPr>
          <w:rFonts w:ascii="Times New Roman" w:hAnsi="Times New Roman" w:eastAsia="Times New Roman" w:cs="Times New Roman"/>
          <w:sz w:val="24"/>
          <w:szCs w:val="24"/>
        </w:rPr>
        <w:t xml:space="preserve"> an original code of the 2-bit encryption.</w:t>
      </w:r>
    </w:p>
    <w:p w:rsidRPr="00A5632A" w:rsidR="6B4A7D68" w:rsidP="19CF524D" w:rsidRDefault="39768999" w14:paraId="7AA41986" w14:textId="47652D3B" w14:noSpellErr="1">
      <w:pPr>
        <w:pStyle w:val="ListParagraph"/>
        <w:numPr>
          <w:ilvl w:val="0"/>
          <w:numId w:val="4"/>
        </w:numPr>
        <w:rPr>
          <w:rFonts w:ascii="Times New Roman" w:hAnsi="Times New Roman" w:eastAsia="Times New Roman" w:cs="Times New Roman"/>
          <w:sz w:val="24"/>
          <w:szCs w:val="24"/>
        </w:rPr>
      </w:pPr>
      <w:r w:rsidRPr="1CA79B95" w:rsidR="3878A9F9">
        <w:rPr>
          <w:rFonts w:ascii="Times New Roman" w:hAnsi="Times New Roman" w:eastAsia="Times New Roman" w:cs="Times New Roman"/>
          <w:sz w:val="24"/>
          <w:szCs w:val="24"/>
        </w:rPr>
        <w:t>Trying to figure out how to store data in different formats of images, also includes image conversion and stress testing.</w:t>
      </w:r>
    </w:p>
    <w:p w:rsidRPr="00A5632A" w:rsidR="39768999" w:rsidP="1CA79B95" w:rsidRDefault="39768999" w14:paraId="01022217" w14:textId="0370259A" w14:noSpellErr="1">
      <w:pPr>
        <w:pStyle w:val="ListParagraph"/>
        <w:numPr>
          <w:ilvl w:val="0"/>
          <w:numId w:val="4"/>
        </w:numPr>
        <w:jc w:val="right"/>
        <w:rPr>
          <w:rFonts w:ascii="Times New Roman" w:hAnsi="Times New Roman" w:eastAsia="Times New Roman" w:cs="Times New Roman"/>
          <w:sz w:val="24"/>
          <w:szCs w:val="24"/>
        </w:rPr>
      </w:pPr>
      <w:r w:rsidRPr="1CA79B95" w:rsidR="3878A9F9">
        <w:rPr>
          <w:rFonts w:ascii="Times New Roman" w:hAnsi="Times New Roman" w:eastAsia="Times New Roman" w:cs="Times New Roman"/>
          <w:sz w:val="24"/>
          <w:szCs w:val="24"/>
        </w:rPr>
        <w:t>Final integration of the Frontend with the backend</w:t>
      </w:r>
      <w:r w:rsidRPr="1CA79B95" w:rsidR="54F5AF4D">
        <w:rPr>
          <w:rFonts w:ascii="Times New Roman" w:hAnsi="Times New Roman" w:eastAsia="Times New Roman" w:cs="Times New Roman"/>
          <w:sz w:val="24"/>
          <w:szCs w:val="24"/>
        </w:rPr>
        <w:t xml:space="preserve"> </w:t>
      </w:r>
      <w:r w:rsidRPr="1CA79B95" w:rsidR="15A912AF">
        <w:rPr>
          <w:rFonts w:ascii="Times New Roman" w:hAnsi="Times New Roman" w:eastAsia="Times New Roman" w:cs="Times New Roman"/>
          <w:sz w:val="24"/>
          <w:szCs w:val="24"/>
        </w:rPr>
        <w:t>–Improved problem-solving skills and peer reviewing code</w:t>
      </w:r>
      <w:r w:rsidRPr="1CA79B95" w:rsidR="3878A9F9">
        <w:rPr>
          <w:rFonts w:ascii="Times New Roman" w:hAnsi="Times New Roman" w:eastAsia="Times New Roman" w:cs="Times New Roman"/>
          <w:sz w:val="24"/>
          <w:szCs w:val="24"/>
        </w:rPr>
        <w:t>.</w:t>
      </w:r>
    </w:p>
    <w:p w:rsidRPr="00A5632A" w:rsidR="39768999" w:rsidP="19CF524D" w:rsidRDefault="04586577" w14:paraId="7D7E15C0" w14:textId="6FCF192A">
      <w:pPr>
        <w:pStyle w:val="ListParagraph"/>
        <w:numPr>
          <w:ilvl w:val="0"/>
          <w:numId w:val="4"/>
        </w:numPr>
        <w:rPr>
          <w:rFonts w:ascii="Times New Roman" w:hAnsi="Times New Roman" w:eastAsia="Times New Roman" w:cs="Times New Roman"/>
          <w:sz w:val="24"/>
          <w:szCs w:val="24"/>
        </w:rPr>
      </w:pPr>
      <w:r w:rsidRPr="1CA79B95" w:rsidR="243A2B10">
        <w:rPr>
          <w:rFonts w:ascii="Times New Roman" w:hAnsi="Times New Roman" w:eastAsia="Times New Roman" w:cs="Times New Roman"/>
          <w:sz w:val="24"/>
          <w:szCs w:val="24"/>
        </w:rPr>
        <w:t>Having issues while setting up the database in different local devices</w:t>
      </w:r>
      <w:r w:rsidRPr="1CA79B95" w:rsidR="643B1575">
        <w:rPr>
          <w:rFonts w:ascii="Times New Roman" w:hAnsi="Times New Roman" w:eastAsia="Times New Roman" w:cs="Times New Roman"/>
          <w:sz w:val="24"/>
          <w:szCs w:val="24"/>
        </w:rPr>
        <w:t xml:space="preserve"> – Learned how to use </w:t>
      </w:r>
      <w:r w:rsidRPr="1CA79B95" w:rsidR="643B1575">
        <w:rPr>
          <w:rFonts w:ascii="Times New Roman" w:hAnsi="Times New Roman" w:eastAsia="Times New Roman" w:cs="Times New Roman"/>
          <w:sz w:val="24"/>
          <w:szCs w:val="24"/>
        </w:rPr>
        <w:t>PostgresSQL</w:t>
      </w:r>
      <w:r w:rsidRPr="1CA79B95" w:rsidR="643B1575">
        <w:rPr>
          <w:rFonts w:ascii="Times New Roman" w:hAnsi="Times New Roman" w:eastAsia="Times New Roman" w:cs="Times New Roman"/>
          <w:sz w:val="24"/>
          <w:szCs w:val="24"/>
        </w:rPr>
        <w:t xml:space="preserve"> with Gaurav’s help</w:t>
      </w:r>
      <w:r w:rsidRPr="1CA79B95" w:rsidR="243A2B10">
        <w:rPr>
          <w:rFonts w:ascii="Times New Roman" w:hAnsi="Times New Roman" w:eastAsia="Times New Roman" w:cs="Times New Roman"/>
          <w:sz w:val="24"/>
          <w:szCs w:val="24"/>
        </w:rPr>
        <w:t>.</w:t>
      </w:r>
    </w:p>
    <w:p w:rsidRPr="00A5632A" w:rsidR="39D0F425" w:rsidP="6CA0AFE9" w:rsidRDefault="6B0F9088" w14:paraId="5596C48B" w14:textId="25396DEE" w14:noSpellErr="1">
      <w:pPr>
        <w:pStyle w:val="ListParagraph"/>
        <w:numPr>
          <w:ilvl w:val="0"/>
          <w:numId w:val="4"/>
        </w:numPr>
        <w:rPr>
          <w:rFonts w:ascii="Times New Roman" w:hAnsi="Times New Roman" w:eastAsia="Times New Roman" w:cs="Times New Roman"/>
          <w:sz w:val="24"/>
          <w:szCs w:val="24"/>
        </w:rPr>
      </w:pPr>
      <w:r w:rsidRPr="1CA79B95" w:rsidR="452BD336">
        <w:rPr>
          <w:rFonts w:ascii="Times New Roman" w:hAnsi="Times New Roman" w:eastAsia="Times New Roman" w:cs="Times New Roman"/>
          <w:sz w:val="24"/>
          <w:szCs w:val="24"/>
        </w:rPr>
        <w:t>P</w:t>
      </w:r>
      <w:r w:rsidRPr="1CA79B95" w:rsidR="08EB050A">
        <w:rPr>
          <w:rFonts w:ascii="Times New Roman" w:hAnsi="Times New Roman" w:eastAsia="Times New Roman" w:cs="Times New Roman"/>
          <w:sz w:val="24"/>
          <w:szCs w:val="24"/>
        </w:rPr>
        <w:t>rocessing files generated by the decode operatio</w:t>
      </w:r>
      <w:r w:rsidRPr="1CA79B95" w:rsidR="264698A5">
        <w:rPr>
          <w:rFonts w:ascii="Times New Roman" w:hAnsi="Times New Roman" w:eastAsia="Times New Roman" w:cs="Times New Roman"/>
          <w:sz w:val="24"/>
          <w:szCs w:val="24"/>
        </w:rPr>
        <w:t>n</w:t>
      </w:r>
      <w:r w:rsidRPr="1CA79B95" w:rsidR="420A9BA5">
        <w:rPr>
          <w:rFonts w:ascii="Times New Roman" w:hAnsi="Times New Roman" w:eastAsia="Times New Roman" w:cs="Times New Roman"/>
          <w:sz w:val="24"/>
          <w:szCs w:val="24"/>
        </w:rPr>
        <w:t xml:space="preserve"> – Learned how to adjust our code to handle the </w:t>
      </w:r>
      <w:r w:rsidRPr="1CA79B95" w:rsidR="420A9BA5">
        <w:rPr>
          <w:rFonts w:ascii="Times New Roman" w:hAnsi="Times New Roman" w:eastAsia="Times New Roman" w:cs="Times New Roman"/>
          <w:sz w:val="24"/>
          <w:szCs w:val="24"/>
        </w:rPr>
        <w:t>appropriate files</w:t>
      </w:r>
      <w:r w:rsidRPr="1CA79B95" w:rsidR="420A9BA5">
        <w:rPr>
          <w:rFonts w:ascii="Times New Roman" w:hAnsi="Times New Roman" w:eastAsia="Times New Roman" w:cs="Times New Roman"/>
          <w:sz w:val="24"/>
          <w:szCs w:val="24"/>
        </w:rPr>
        <w:t xml:space="preserve"> being sent in and out (adaptability). </w:t>
      </w:r>
    </w:p>
    <w:p w:rsidRPr="00A5632A" w:rsidR="005730F9" w:rsidP="1CA79B95" w:rsidRDefault="005730F9" w14:paraId="52BE92C8" w14:textId="77777777" w14:noSpellErr="1">
      <w:pPr>
        <w:pStyle w:val="ListParagraph"/>
        <w:rPr>
          <w:rFonts w:ascii="Times New Roman" w:hAnsi="Times New Roman" w:eastAsia="Times New Roman" w:cs="Times New Roman"/>
          <w:b w:val="1"/>
          <w:bCs w:val="1"/>
          <w:sz w:val="24"/>
          <w:szCs w:val="24"/>
        </w:rPr>
      </w:pPr>
    </w:p>
    <w:p w:rsidRPr="00A5632A" w:rsidR="0035084B" w:rsidP="1CA79B95" w:rsidRDefault="0035084B" w14:paraId="1848B4CE" w14:textId="5BDE0EAC" w14:noSpellErr="1">
      <w:pPr>
        <w:pStyle w:val="ListParagraph"/>
        <w:numPr>
          <w:ilvl w:val="0"/>
          <w:numId w:val="29"/>
        </w:numPr>
        <w:rPr>
          <w:rFonts w:ascii="Times New Roman" w:hAnsi="Times New Roman" w:eastAsia="Times New Roman" w:cs="Times New Roman"/>
          <w:b w:val="1"/>
          <w:bCs w:val="1"/>
          <w:sz w:val="24"/>
          <w:szCs w:val="24"/>
        </w:rPr>
      </w:pPr>
      <w:r w:rsidRPr="1CA79B95" w:rsidR="318C983F">
        <w:rPr>
          <w:rFonts w:ascii="Times New Roman" w:hAnsi="Times New Roman" w:eastAsia="Times New Roman" w:cs="Times New Roman"/>
          <w:b w:val="1"/>
          <w:bCs w:val="1"/>
          <w:sz w:val="24"/>
          <w:szCs w:val="24"/>
        </w:rPr>
        <w:t>FUTURE WORK</w:t>
      </w:r>
    </w:p>
    <w:p w:rsidRPr="00A5632A" w:rsidR="003E19C5" w:rsidP="1CA79B95" w:rsidRDefault="003E19C5" w14:paraId="109C6C64" w14:textId="77777777" w14:noSpellErr="1">
      <w:pPr>
        <w:pStyle w:val="ListParagraph"/>
        <w:rPr>
          <w:rFonts w:ascii="Times New Roman" w:hAnsi="Times New Roman" w:eastAsia="Times New Roman" w:cs="Times New Roman"/>
          <w:sz w:val="24"/>
          <w:szCs w:val="24"/>
        </w:rPr>
      </w:pPr>
      <w:r w:rsidRPr="1CA79B95" w:rsidR="122A95BA">
        <w:rPr>
          <w:rFonts w:ascii="Times New Roman" w:hAnsi="Times New Roman" w:eastAsia="Times New Roman" w:cs="Times New Roman"/>
          <w:sz w:val="24"/>
          <w:szCs w:val="24"/>
        </w:rPr>
        <w:t xml:space="preserve">The future development of the Digital Steganography project envisions enhancements and </w:t>
      </w:r>
      <w:r w:rsidRPr="1CA79B95" w:rsidR="122A95BA">
        <w:rPr>
          <w:rFonts w:ascii="Times New Roman" w:hAnsi="Times New Roman" w:eastAsia="Times New Roman" w:cs="Times New Roman"/>
          <w:sz w:val="24"/>
          <w:szCs w:val="24"/>
        </w:rPr>
        <w:t>additional</w:t>
      </w:r>
      <w:r w:rsidRPr="1CA79B95" w:rsidR="122A95BA">
        <w:rPr>
          <w:rFonts w:ascii="Times New Roman" w:hAnsi="Times New Roman" w:eastAsia="Times New Roman" w:cs="Times New Roman"/>
          <w:sz w:val="24"/>
          <w:szCs w:val="24"/>
        </w:rPr>
        <w:t xml:space="preserve"> functionalities to broaden its scope and improve usability. The following areas will be prioritized:</w:t>
      </w:r>
    </w:p>
    <w:p w:rsidRPr="00A5632A" w:rsidR="003E19C5" w:rsidP="1CA79B95" w:rsidRDefault="07262C03" w14:paraId="5BF6F937" w14:textId="7837C56E" w14:noSpellErr="1">
      <w:pPr>
        <w:pStyle w:val="ListParagraph"/>
        <w:numPr>
          <w:ilvl w:val="0"/>
          <w:numId w:val="32"/>
        </w:numPr>
        <w:rPr>
          <w:rFonts w:ascii="Times New Roman" w:hAnsi="Times New Roman" w:eastAsia="Times New Roman" w:cs="Times New Roman"/>
          <w:sz w:val="24"/>
          <w:szCs w:val="24"/>
        </w:rPr>
      </w:pPr>
      <w:r w:rsidRPr="1CA79B95" w:rsidR="01148DCC">
        <w:rPr>
          <w:rFonts w:ascii="Times New Roman" w:hAnsi="Times New Roman" w:eastAsia="Times New Roman" w:cs="Times New Roman"/>
          <w:b w:val="1"/>
          <w:bCs w:val="1"/>
          <w:sz w:val="24"/>
          <w:szCs w:val="24"/>
        </w:rPr>
        <w:t>In-App Saving Features</w:t>
      </w:r>
      <w:r w:rsidRPr="1CA79B95" w:rsidR="7C7A30C5">
        <w:rPr>
          <w:rFonts w:ascii="Times New Roman" w:hAnsi="Times New Roman" w:eastAsia="Times New Roman" w:cs="Times New Roman"/>
          <w:b w:val="1"/>
          <w:bCs w:val="1"/>
          <w:sz w:val="24"/>
          <w:szCs w:val="24"/>
        </w:rPr>
        <w:t xml:space="preserve">: </w:t>
      </w:r>
      <w:r>
        <w:br/>
      </w:r>
      <w:r w:rsidRPr="1CA79B95" w:rsidR="01148DCC">
        <w:rPr>
          <w:rFonts w:ascii="Times New Roman" w:hAnsi="Times New Roman" w:eastAsia="Times New Roman" w:cs="Times New Roman"/>
          <w:sz w:val="24"/>
          <w:szCs w:val="24"/>
        </w:rPr>
        <w:t>Incorporating in-app saving capabilities will allow users to store their encoded or decoded files directly within the application, ensuring seamless access and reducing dependency on external file management tools.</w:t>
      </w:r>
    </w:p>
    <w:p w:rsidRPr="00A5632A" w:rsidR="003E19C5" w:rsidP="1CA79B95" w:rsidRDefault="07262C03" w14:paraId="2CC3985C" w14:textId="5EBF8959" w14:noSpellErr="1">
      <w:pPr>
        <w:pStyle w:val="ListParagraph"/>
        <w:numPr>
          <w:ilvl w:val="0"/>
          <w:numId w:val="32"/>
        </w:numPr>
        <w:rPr>
          <w:rFonts w:ascii="Times New Roman" w:hAnsi="Times New Roman" w:eastAsia="Times New Roman" w:cs="Times New Roman"/>
          <w:sz w:val="24"/>
          <w:szCs w:val="24"/>
        </w:rPr>
      </w:pPr>
      <w:r w:rsidRPr="1CA79B95" w:rsidR="01148DCC">
        <w:rPr>
          <w:rFonts w:ascii="Times New Roman" w:hAnsi="Times New Roman" w:eastAsia="Times New Roman" w:cs="Times New Roman"/>
          <w:b w:val="1"/>
          <w:bCs w:val="1"/>
          <w:sz w:val="24"/>
          <w:szCs w:val="24"/>
        </w:rPr>
        <w:t>Expansion to Video and Audio Files</w:t>
      </w:r>
      <w:r w:rsidRPr="1CA79B95" w:rsidR="7C7A30C5">
        <w:rPr>
          <w:rFonts w:ascii="Times New Roman" w:hAnsi="Times New Roman" w:eastAsia="Times New Roman" w:cs="Times New Roman"/>
          <w:b w:val="1"/>
          <w:bCs w:val="1"/>
          <w:sz w:val="24"/>
          <w:szCs w:val="24"/>
        </w:rPr>
        <w:t xml:space="preserve">: </w:t>
      </w:r>
      <w:r>
        <w:br/>
      </w:r>
      <w:r w:rsidRPr="1CA79B95" w:rsidR="01148DCC">
        <w:rPr>
          <w:rFonts w:ascii="Times New Roman" w:hAnsi="Times New Roman" w:eastAsia="Times New Roman" w:cs="Times New Roman"/>
          <w:sz w:val="24"/>
          <w:szCs w:val="24"/>
        </w:rPr>
        <w:t>Extending the steganography techniques to support video and audio files will enable the hiding and extraction of data within these media formats. This will significantly expand the project's versatility, catering to more diverse user needs.</w:t>
      </w:r>
    </w:p>
    <w:p w:rsidRPr="00A5632A" w:rsidR="003E19C5" w:rsidP="1CA79B95" w:rsidRDefault="07262C03" w14:paraId="66B8D20B" w14:textId="5C4C72FD" w14:noSpellErr="1">
      <w:pPr>
        <w:pStyle w:val="ListParagraph"/>
        <w:numPr>
          <w:ilvl w:val="0"/>
          <w:numId w:val="32"/>
        </w:numPr>
        <w:rPr>
          <w:rFonts w:ascii="Times New Roman" w:hAnsi="Times New Roman" w:eastAsia="Times New Roman" w:cs="Times New Roman"/>
          <w:sz w:val="24"/>
          <w:szCs w:val="24"/>
        </w:rPr>
      </w:pPr>
      <w:r w:rsidRPr="1CA79B95" w:rsidR="01148DCC">
        <w:rPr>
          <w:rFonts w:ascii="Times New Roman" w:hAnsi="Times New Roman" w:eastAsia="Times New Roman" w:cs="Times New Roman"/>
          <w:b w:val="1"/>
          <w:bCs w:val="1"/>
          <w:sz w:val="24"/>
          <w:szCs w:val="24"/>
        </w:rPr>
        <w:t>Development of a Mobile Application</w:t>
      </w:r>
      <w:r w:rsidRPr="1CA79B95" w:rsidR="7C7A30C5">
        <w:rPr>
          <w:rFonts w:ascii="Times New Roman" w:hAnsi="Times New Roman" w:eastAsia="Times New Roman" w:cs="Times New Roman"/>
          <w:b w:val="1"/>
          <w:bCs w:val="1"/>
          <w:sz w:val="24"/>
          <w:szCs w:val="24"/>
        </w:rPr>
        <w:t xml:space="preserve">: </w:t>
      </w:r>
      <w:r>
        <w:br/>
      </w:r>
      <w:r w:rsidRPr="1CA79B95" w:rsidR="01148DCC">
        <w:rPr>
          <w:rFonts w:ascii="Times New Roman" w:hAnsi="Times New Roman" w:eastAsia="Times New Roman" w:cs="Times New Roman"/>
          <w:sz w:val="24"/>
          <w:szCs w:val="24"/>
        </w:rPr>
        <w:t xml:space="preserve">Creating a mobile version of the tool will provide greater accessibility, allowing users to perform steganography tasks on the go. This mobile application will feature a user-friendly interface </w:t>
      </w:r>
      <w:r w:rsidRPr="1CA79B95" w:rsidR="01148DCC">
        <w:rPr>
          <w:rFonts w:ascii="Times New Roman" w:hAnsi="Times New Roman" w:eastAsia="Times New Roman" w:cs="Times New Roman"/>
          <w:sz w:val="24"/>
          <w:szCs w:val="24"/>
        </w:rPr>
        <w:t>optimized</w:t>
      </w:r>
      <w:r w:rsidRPr="1CA79B95" w:rsidR="01148DCC">
        <w:rPr>
          <w:rFonts w:ascii="Times New Roman" w:hAnsi="Times New Roman" w:eastAsia="Times New Roman" w:cs="Times New Roman"/>
          <w:sz w:val="24"/>
          <w:szCs w:val="24"/>
        </w:rPr>
        <w:t xml:space="preserve"> for smaller screens.</w:t>
      </w:r>
    </w:p>
    <w:p w:rsidRPr="00A5632A" w:rsidR="003E19C5" w:rsidP="1CA79B95" w:rsidRDefault="07262C03" w14:paraId="5B5EDAEB" w14:textId="7DA49A6F" w14:noSpellErr="1">
      <w:pPr>
        <w:pStyle w:val="ListParagraph"/>
        <w:numPr>
          <w:ilvl w:val="0"/>
          <w:numId w:val="32"/>
        </w:numPr>
        <w:rPr>
          <w:rFonts w:ascii="Times New Roman" w:hAnsi="Times New Roman" w:eastAsia="Times New Roman" w:cs="Times New Roman"/>
          <w:sz w:val="24"/>
          <w:szCs w:val="24"/>
        </w:rPr>
      </w:pPr>
      <w:r w:rsidRPr="1CA79B95" w:rsidR="01148DCC">
        <w:rPr>
          <w:rFonts w:ascii="Times New Roman" w:hAnsi="Times New Roman" w:eastAsia="Times New Roman" w:cs="Times New Roman"/>
          <w:b w:val="1"/>
          <w:bCs w:val="1"/>
          <w:sz w:val="24"/>
          <w:szCs w:val="24"/>
        </w:rPr>
        <w:t>Integration of Advanced Hiding Techniques</w:t>
      </w:r>
      <w:r w:rsidRPr="1CA79B95" w:rsidR="7C7A30C5">
        <w:rPr>
          <w:rFonts w:ascii="Times New Roman" w:hAnsi="Times New Roman" w:eastAsia="Times New Roman" w:cs="Times New Roman"/>
          <w:b w:val="1"/>
          <w:bCs w:val="1"/>
          <w:sz w:val="24"/>
          <w:szCs w:val="24"/>
        </w:rPr>
        <w:t xml:space="preserve">: </w:t>
      </w:r>
      <w:r>
        <w:br/>
      </w:r>
      <w:r w:rsidRPr="1CA79B95" w:rsidR="01148DCC">
        <w:rPr>
          <w:rFonts w:ascii="Times New Roman" w:hAnsi="Times New Roman" w:eastAsia="Times New Roman" w:cs="Times New Roman"/>
          <w:sz w:val="24"/>
          <w:szCs w:val="24"/>
        </w:rPr>
        <w:t>Exploring and integrating newer or more robust steganography techniques, such as LSB variations, transform domain methods (e.g., DCT, DWT), and machine learning-based approaches, will enhance the security and efficiency of the data hiding process.</w:t>
      </w:r>
    </w:p>
    <w:p w:rsidRPr="00A5632A" w:rsidR="003E19C5" w:rsidP="1CA79B95" w:rsidRDefault="07262C03" w14:paraId="61014AED" w14:textId="6B4D62E5" w14:noSpellErr="1">
      <w:pPr>
        <w:pStyle w:val="ListParagraph"/>
        <w:numPr>
          <w:ilvl w:val="0"/>
          <w:numId w:val="32"/>
        </w:numPr>
        <w:rPr>
          <w:rFonts w:ascii="Times New Roman" w:hAnsi="Times New Roman" w:eastAsia="Times New Roman" w:cs="Times New Roman"/>
          <w:sz w:val="24"/>
          <w:szCs w:val="24"/>
        </w:rPr>
      </w:pPr>
      <w:r w:rsidRPr="1CA79B95" w:rsidR="01148DCC">
        <w:rPr>
          <w:rFonts w:ascii="Times New Roman" w:hAnsi="Times New Roman" w:eastAsia="Times New Roman" w:cs="Times New Roman"/>
          <w:b w:val="1"/>
          <w:bCs w:val="1"/>
          <w:sz w:val="24"/>
          <w:szCs w:val="24"/>
        </w:rPr>
        <w:t>Cloud-Based Integration</w:t>
      </w:r>
      <w:r w:rsidRPr="1CA79B95" w:rsidR="7C7A30C5">
        <w:rPr>
          <w:rFonts w:ascii="Times New Roman" w:hAnsi="Times New Roman" w:eastAsia="Times New Roman" w:cs="Times New Roman"/>
          <w:b w:val="1"/>
          <w:bCs w:val="1"/>
          <w:sz w:val="24"/>
          <w:szCs w:val="24"/>
        </w:rPr>
        <w:t xml:space="preserve">: </w:t>
      </w:r>
      <w:r>
        <w:br/>
      </w:r>
      <w:r w:rsidRPr="1CA79B95" w:rsidR="01148DCC">
        <w:rPr>
          <w:rFonts w:ascii="Times New Roman" w:hAnsi="Times New Roman" w:eastAsia="Times New Roman" w:cs="Times New Roman"/>
          <w:sz w:val="24"/>
          <w:szCs w:val="24"/>
        </w:rPr>
        <w:t>Incorporating cloud storage and processing options will allow users to save, retrieve, and process files securely, enabling collaboration and scalability.</w:t>
      </w:r>
    </w:p>
    <w:p w:rsidR="004702C2" w:rsidP="1CA79B95" w:rsidRDefault="004702C2" w14:paraId="7E2389C8" w14:textId="6A537B42" w14:noSpellErr="1">
      <w:pPr>
        <w:ind w:left="360"/>
        <w:rPr>
          <w:rFonts w:ascii="Times New Roman" w:hAnsi="Times New Roman" w:eastAsia="Times New Roman" w:cs="Times New Roman"/>
          <w:sz w:val="24"/>
          <w:szCs w:val="24"/>
        </w:rPr>
      </w:pPr>
      <w:r w:rsidRPr="1CA79B95" w:rsidR="3BCBE65D">
        <w:rPr>
          <w:rFonts w:ascii="Times New Roman" w:hAnsi="Times New Roman" w:eastAsia="Times New Roman" w:cs="Times New Roman"/>
          <w:sz w:val="24"/>
          <w:szCs w:val="24"/>
        </w:rPr>
        <w:t>These advancements will align the Digital Steganography project with evolving technological trends and user expectations, making it a comprehensive and widely applicable tool for secure communication and data protection.</w:t>
      </w:r>
    </w:p>
    <w:p w:rsidR="00E16C95" w:rsidP="1CA79B95" w:rsidRDefault="00E16C95" w14:paraId="1CF73BE9" w14:textId="77777777" w14:noSpellErr="1">
      <w:pPr>
        <w:rPr>
          <w:rFonts w:ascii="Times New Roman" w:hAnsi="Times New Roman" w:eastAsia="Times New Roman" w:cs="Times New Roman"/>
          <w:sz w:val="24"/>
          <w:szCs w:val="24"/>
        </w:rPr>
      </w:pPr>
    </w:p>
    <w:p w:rsidR="454425C0" w:rsidP="1CA79B95" w:rsidRDefault="454425C0" w14:paraId="2CECBDC6" w14:textId="620B88D0">
      <w:pPr>
        <w:pStyle w:val="ListParagraph"/>
        <w:numPr>
          <w:ilvl w:val="0"/>
          <w:numId w:val="29"/>
        </w:numPr>
        <w:rPr>
          <w:rFonts w:ascii="Times New Roman" w:hAnsi="Times New Roman" w:eastAsia="Times New Roman" w:cs="Times New Roman"/>
          <w:b w:val="1"/>
          <w:bCs w:val="1"/>
          <w:sz w:val="24"/>
          <w:szCs w:val="24"/>
          <w:rPrChange w:author="" w16du:dateUtc="2024-12-05T22:56:00Z" w:id="1755501569"/>
        </w:rPr>
      </w:pPr>
      <w:r w:rsidRPr="1CA79B95" w:rsidR="454425C0">
        <w:rPr>
          <w:rFonts w:ascii="Times New Roman" w:hAnsi="Times New Roman" w:eastAsia="Times New Roman" w:cs="Times New Roman"/>
          <w:b w:val="1"/>
          <w:bCs w:val="1"/>
          <w:sz w:val="24"/>
          <w:szCs w:val="24"/>
        </w:rPr>
        <w:t>Meeting Minutes</w:t>
      </w:r>
    </w:p>
    <w:p w:rsidR="454425C0" w:rsidP="1CA79B95" w:rsidRDefault="454425C0" w14:paraId="4AE9E9D5" w14:textId="735882B3">
      <w:pPr>
        <w:pStyle w:val="ListParagraph"/>
        <w:numPr>
          <w:ilvl w:val="0"/>
          <w:numId w:val="68"/>
        </w:numPr>
        <w:rPr>
          <w:rFonts w:ascii="Times New Roman" w:hAnsi="Times New Roman" w:eastAsia="Times New Roman" w:cs="Times New Roman"/>
          <w:b w:val="0"/>
          <w:bCs w:val="0"/>
          <w:sz w:val="24"/>
          <w:szCs w:val="24"/>
          <w:rPrChange w:author="" w16du:dateUtc="2024-12-05T22:56:00Z" w:id="1317870295"/>
        </w:rPr>
      </w:pPr>
      <w:r w:rsidRPr="1CA79B95" w:rsidR="454425C0">
        <w:rPr>
          <w:rFonts w:ascii="Times New Roman" w:hAnsi="Times New Roman" w:eastAsia="Times New Roman" w:cs="Times New Roman"/>
          <w:b w:val="0"/>
          <w:bCs w:val="0"/>
          <w:sz w:val="24"/>
          <w:szCs w:val="24"/>
        </w:rPr>
        <w:t xml:space="preserve">N/A, was not </w:t>
      </w:r>
      <w:r w:rsidRPr="1CA79B95" w:rsidR="454425C0">
        <w:rPr>
          <w:rFonts w:ascii="Times New Roman" w:hAnsi="Times New Roman" w:eastAsia="Times New Roman" w:cs="Times New Roman"/>
          <w:b w:val="0"/>
          <w:bCs w:val="0"/>
          <w:sz w:val="24"/>
          <w:szCs w:val="24"/>
        </w:rPr>
        <w:t>require</w:t>
      </w:r>
      <w:r w:rsidRPr="1CA79B95" w:rsidR="276AEE65">
        <w:rPr>
          <w:rFonts w:ascii="Times New Roman" w:hAnsi="Times New Roman" w:eastAsia="Times New Roman" w:cs="Times New Roman"/>
          <w:b w:val="0"/>
          <w:bCs w:val="0"/>
          <w:sz w:val="24"/>
          <w:szCs w:val="24"/>
        </w:rPr>
        <w:t>d by sponsor</w:t>
      </w:r>
    </w:p>
    <w:p w:rsidR="1CA79B95" w:rsidP="1CA79B95" w:rsidRDefault="1CA79B95" w14:paraId="5D306B97" w14:textId="7F993767">
      <w:pPr>
        <w:pStyle w:val="ListParagraph"/>
        <w:ind w:left="1080"/>
        <w:rPr>
          <w:rFonts w:ascii="Times New Roman" w:hAnsi="Times New Roman" w:eastAsia="Times New Roman" w:cs="Times New Roman"/>
          <w:b w:val="0"/>
          <w:bCs w:val="0"/>
          <w:sz w:val="24"/>
          <w:szCs w:val="24"/>
          <w:rPrChange w:author="" w16du:dateUtc="2024-12-05T22:56:00Z" w:id="2039224328"/>
        </w:rPr>
      </w:pPr>
    </w:p>
    <w:p w:rsidRPr="00A97DF0" w:rsidR="00FF367B" w:rsidP="1CA79B95" w:rsidRDefault="00E16C95" w14:paraId="50864227" w14:noSpellErr="1" w14:textId="205DEA95">
      <w:pPr>
        <w:pStyle w:val="ListParagraph"/>
        <w:numPr>
          <w:ilvl w:val="0"/>
          <w:numId w:val="29"/>
        </w:numPr>
        <w:rPr>
          <w:rFonts w:ascii="Times New Roman" w:hAnsi="Times New Roman" w:eastAsia="Times New Roman" w:cs="Times New Roman"/>
          <w:sz w:val="24"/>
          <w:szCs w:val="24"/>
          <w:rPrChange w:author="" w16du:dateUtc="2024-12-05T22:56:00Z" w:id="1390478548">
            <w:rPr>
              <w:rFonts w:ascii="Times New Roman" w:hAnsi="Times New Roman" w:cs="Times New Roman"/>
              <w:b/>
              <w:bCs/>
              <w:sz w:val="24"/>
              <w:szCs w:val="24"/>
            </w:rPr>
          </w:rPrChange>
        </w:rPr>
      </w:pPr>
      <w:r w:rsidRPr="1CA79B95" w:rsidR="00E16C95">
        <w:rPr>
          <w:rFonts w:ascii="Times New Roman" w:hAnsi="Times New Roman" w:eastAsia="Times New Roman" w:cs="Times New Roman"/>
          <w:b w:val="1"/>
          <w:bCs w:val="1"/>
          <w:sz w:val="24"/>
          <w:szCs w:val="24"/>
        </w:rPr>
        <w:t>CONCLUSION</w:t>
      </w:r>
    </w:p>
    <w:p w:rsidRPr="00E16C95" w:rsidR="00E16C95" w:rsidP="1CA79B95" w:rsidRDefault="00E16C95" w14:paraId="5A98BC28" w14:textId="79B7B688">
      <w:p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noProof w:val="0"/>
          <w:sz w:val="24"/>
          <w:szCs w:val="24"/>
          <w:lang w:val="en-US"/>
        </w:rPr>
        <w:t>Based on the extensive work conducted during this project, we can draw several key conclusions:</w:t>
      </w:r>
    </w:p>
    <w:p w:rsidRPr="00E16C95" w:rsidR="00E16C95" w:rsidP="1CA79B95" w:rsidRDefault="00E16C95" w14:paraId="78FE482C" w14:textId="045E10EC">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Effective Integration of Techniques</w:t>
      </w:r>
      <w:r w:rsidRPr="1CA79B95" w:rsidR="5BC108E9">
        <w:rPr>
          <w:rFonts w:ascii="Times New Roman" w:hAnsi="Times New Roman" w:eastAsia="Times New Roman" w:cs="Times New Roman"/>
          <w:noProof w:val="0"/>
          <w:sz w:val="24"/>
          <w:szCs w:val="24"/>
          <w:lang w:val="en-US"/>
        </w:rPr>
        <w:t xml:space="preserve">: The </w:t>
      </w:r>
      <w:r w:rsidRPr="1CA79B95" w:rsidR="6F550D1C">
        <w:rPr>
          <w:rFonts w:ascii="Times New Roman" w:hAnsi="Times New Roman" w:eastAsia="Times New Roman" w:cs="Times New Roman"/>
          <w:noProof w:val="0"/>
          <w:sz w:val="24"/>
          <w:szCs w:val="24"/>
          <w:lang w:val="en-US"/>
        </w:rPr>
        <w:t>use of</w:t>
      </w:r>
      <w:r w:rsidRPr="1CA79B95" w:rsidR="5BC108E9">
        <w:rPr>
          <w:rFonts w:ascii="Times New Roman" w:hAnsi="Times New Roman" w:eastAsia="Times New Roman" w:cs="Times New Roman"/>
          <w:noProof w:val="0"/>
          <w:sz w:val="24"/>
          <w:szCs w:val="24"/>
          <w:lang w:val="en-US"/>
        </w:rPr>
        <w:t xml:space="preserve"> LSB-based </w:t>
      </w:r>
      <w:r w:rsidRPr="1CA79B95" w:rsidR="5BC108E9">
        <w:rPr>
          <w:rFonts w:ascii="Times New Roman" w:hAnsi="Times New Roman" w:eastAsia="Times New Roman" w:cs="Times New Roman"/>
          <w:noProof w:val="0"/>
          <w:sz w:val="24"/>
          <w:szCs w:val="24"/>
          <w:lang w:val="en-US"/>
        </w:rPr>
        <w:t>steganography</w:t>
      </w:r>
      <w:r w:rsidRPr="1CA79B95" w:rsidR="5BC108E9">
        <w:rPr>
          <w:rFonts w:ascii="Times New Roman" w:hAnsi="Times New Roman" w:eastAsia="Times New Roman" w:cs="Times New Roman"/>
          <w:noProof w:val="0"/>
          <w:sz w:val="24"/>
          <w:szCs w:val="24"/>
          <w:lang w:val="en-US"/>
        </w:rPr>
        <w:t>has</w:t>
      </w:r>
      <w:r w:rsidRPr="1CA79B95" w:rsidR="5BC108E9">
        <w:rPr>
          <w:rFonts w:ascii="Times New Roman" w:hAnsi="Times New Roman" w:eastAsia="Times New Roman" w:cs="Times New Roman"/>
          <w:noProof w:val="0"/>
          <w:sz w:val="24"/>
          <w:szCs w:val="24"/>
          <w:lang w:val="en-US"/>
        </w:rPr>
        <w:t xml:space="preserve"> proven to be effective in protecting data while </w:t>
      </w:r>
      <w:r w:rsidRPr="1CA79B95" w:rsidR="5BC108E9">
        <w:rPr>
          <w:rFonts w:ascii="Times New Roman" w:hAnsi="Times New Roman" w:eastAsia="Times New Roman" w:cs="Times New Roman"/>
          <w:noProof w:val="0"/>
          <w:sz w:val="24"/>
          <w:szCs w:val="24"/>
          <w:lang w:val="en-US"/>
        </w:rPr>
        <w:t>maintaining</w:t>
      </w:r>
      <w:r w:rsidRPr="1CA79B95" w:rsidR="5BC108E9">
        <w:rPr>
          <w:rFonts w:ascii="Times New Roman" w:hAnsi="Times New Roman" w:eastAsia="Times New Roman" w:cs="Times New Roman"/>
          <w:noProof w:val="0"/>
          <w:sz w:val="24"/>
          <w:szCs w:val="24"/>
          <w:lang w:val="en-US"/>
        </w:rPr>
        <w:t xml:space="preserve"> high image quality. By </w:t>
      </w:r>
      <w:r w:rsidRPr="1CA79B95" w:rsidR="5BC108E9">
        <w:rPr>
          <w:rFonts w:ascii="Times New Roman" w:hAnsi="Times New Roman" w:eastAsia="Times New Roman" w:cs="Times New Roman"/>
          <w:noProof w:val="0"/>
          <w:sz w:val="24"/>
          <w:szCs w:val="24"/>
          <w:lang w:val="en-US"/>
        </w:rPr>
        <w:t>leveraging</w:t>
      </w:r>
      <w:r w:rsidRPr="1CA79B95" w:rsidR="5BC108E9">
        <w:rPr>
          <w:rFonts w:ascii="Times New Roman" w:hAnsi="Times New Roman" w:eastAsia="Times New Roman" w:cs="Times New Roman"/>
          <w:noProof w:val="0"/>
          <w:sz w:val="24"/>
          <w:szCs w:val="24"/>
          <w:lang w:val="en-US"/>
        </w:rPr>
        <w:t xml:space="preserve"> robust libraries and frameworks, we ensured that the project remained scalable, compatible, and easy to integrate with other systems.</w:t>
      </w:r>
    </w:p>
    <w:p w:rsidRPr="00E16C95" w:rsidR="00E16C95" w:rsidP="1CA79B95" w:rsidRDefault="00E16C95" w14:paraId="23079CCB" w14:textId="0B417C82">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Performance and Quality</w:t>
      </w:r>
      <w:r w:rsidRPr="1CA79B95" w:rsidR="5BC108E9">
        <w:rPr>
          <w:rFonts w:ascii="Times New Roman" w:hAnsi="Times New Roman" w:eastAsia="Times New Roman" w:cs="Times New Roman"/>
          <w:noProof w:val="0"/>
          <w:sz w:val="24"/>
          <w:szCs w:val="24"/>
          <w:lang w:val="en-US"/>
        </w:rPr>
        <w:t>: The Mean Squared Error (MSE</w:t>
      </w:r>
      <w:r w:rsidRPr="1CA79B95" w:rsidR="5BC108E9">
        <w:rPr>
          <w:rFonts w:ascii="Times New Roman" w:hAnsi="Times New Roman" w:eastAsia="Times New Roman" w:cs="Times New Roman"/>
          <w:noProof w:val="0"/>
          <w:sz w:val="24"/>
          <w:szCs w:val="24"/>
          <w:lang w:val="en-US"/>
        </w:rPr>
        <w:t>)</w:t>
      </w:r>
      <w:r w:rsidRPr="1CA79B95" w:rsidR="5BC108E9">
        <w:rPr>
          <w:rFonts w:ascii="Times New Roman" w:hAnsi="Times New Roman" w:eastAsia="Times New Roman" w:cs="Times New Roman"/>
          <w:noProof w:val="0"/>
          <w:sz w:val="24"/>
          <w:szCs w:val="24"/>
          <w:lang w:val="en-US"/>
        </w:rPr>
        <w:t xml:space="preserve"> and Peak Signal-to-Noise Ratio (PSNR) metrics </w:t>
      </w:r>
      <w:r w:rsidRPr="1CA79B95" w:rsidR="5BC108E9">
        <w:rPr>
          <w:rFonts w:ascii="Times New Roman" w:hAnsi="Times New Roman" w:eastAsia="Times New Roman" w:cs="Times New Roman"/>
          <w:noProof w:val="0"/>
          <w:sz w:val="24"/>
          <w:szCs w:val="24"/>
          <w:lang w:val="en-US"/>
        </w:rPr>
        <w:t>validated</w:t>
      </w:r>
      <w:r w:rsidRPr="1CA79B95" w:rsidR="5BC108E9">
        <w:rPr>
          <w:rFonts w:ascii="Times New Roman" w:hAnsi="Times New Roman" w:eastAsia="Times New Roman" w:cs="Times New Roman"/>
          <w:noProof w:val="0"/>
          <w:sz w:val="24"/>
          <w:szCs w:val="24"/>
          <w:lang w:val="en-US"/>
        </w:rPr>
        <w:t xml:space="preserve"> the performance and quality of our steganography methods. The results </w:t>
      </w:r>
      <w:r w:rsidRPr="1CA79B95" w:rsidR="5BC108E9">
        <w:rPr>
          <w:rFonts w:ascii="Times New Roman" w:hAnsi="Times New Roman" w:eastAsia="Times New Roman" w:cs="Times New Roman"/>
          <w:noProof w:val="0"/>
          <w:sz w:val="24"/>
          <w:szCs w:val="24"/>
          <w:lang w:val="en-US"/>
        </w:rPr>
        <w:t>demonstrated</w:t>
      </w:r>
      <w:r w:rsidRPr="1CA79B95" w:rsidR="5BC108E9">
        <w:rPr>
          <w:rFonts w:ascii="Times New Roman" w:hAnsi="Times New Roman" w:eastAsia="Times New Roman" w:cs="Times New Roman"/>
          <w:noProof w:val="0"/>
          <w:sz w:val="24"/>
          <w:szCs w:val="24"/>
          <w:lang w:val="en-US"/>
        </w:rPr>
        <w:t xml:space="preserve"> that MSE increased linearly with the size of the embedded message, with smaller messages causing negligible distortion and larger messages causing more noticeable increases in MSE. Conversely, PSNR decreased as the message size increased, yet for most message sizes, PSNR remained above 50 dB, ensuring minimal perceptible distortion. Comparatively, LSB encoding outperformed 2-bit encoding in both metrics, </w:t>
      </w:r>
      <w:r w:rsidRPr="1CA79B95" w:rsidR="5BC108E9">
        <w:rPr>
          <w:rFonts w:ascii="Times New Roman" w:hAnsi="Times New Roman" w:eastAsia="Times New Roman" w:cs="Times New Roman"/>
          <w:noProof w:val="0"/>
          <w:sz w:val="24"/>
          <w:szCs w:val="24"/>
          <w:lang w:val="en-US"/>
        </w:rPr>
        <w:t>indicating</w:t>
      </w:r>
      <w:r w:rsidRPr="1CA79B95" w:rsidR="5BC108E9">
        <w:rPr>
          <w:rFonts w:ascii="Times New Roman" w:hAnsi="Times New Roman" w:eastAsia="Times New Roman" w:cs="Times New Roman"/>
          <w:noProof w:val="0"/>
          <w:sz w:val="24"/>
          <w:szCs w:val="24"/>
          <w:lang w:val="en-US"/>
        </w:rPr>
        <w:t xml:space="preserve"> better performance in preserving image quality while </w:t>
      </w:r>
      <w:r w:rsidRPr="1CA79B95" w:rsidR="5BC108E9">
        <w:rPr>
          <w:rFonts w:ascii="Times New Roman" w:hAnsi="Times New Roman" w:eastAsia="Times New Roman" w:cs="Times New Roman"/>
          <w:noProof w:val="0"/>
          <w:sz w:val="24"/>
          <w:szCs w:val="24"/>
          <w:lang w:val="en-US"/>
        </w:rPr>
        <w:t>maintaining</w:t>
      </w:r>
      <w:r w:rsidRPr="1CA79B95" w:rsidR="5BC108E9">
        <w:rPr>
          <w:rFonts w:ascii="Times New Roman" w:hAnsi="Times New Roman" w:eastAsia="Times New Roman" w:cs="Times New Roman"/>
          <w:noProof w:val="0"/>
          <w:sz w:val="24"/>
          <w:szCs w:val="24"/>
          <w:lang w:val="en-US"/>
        </w:rPr>
        <w:t xml:space="preserve"> the fidelity of the hidden data. This was consistent across different message sizes, </w:t>
      </w:r>
      <w:r w:rsidRPr="1CA79B95" w:rsidR="5BC108E9">
        <w:rPr>
          <w:rFonts w:ascii="Times New Roman" w:hAnsi="Times New Roman" w:eastAsia="Times New Roman" w:cs="Times New Roman"/>
          <w:noProof w:val="0"/>
          <w:sz w:val="24"/>
          <w:szCs w:val="24"/>
          <w:lang w:val="en-US"/>
        </w:rPr>
        <w:t>showcasing</w:t>
      </w:r>
      <w:r w:rsidRPr="1CA79B95" w:rsidR="5BC108E9">
        <w:rPr>
          <w:rFonts w:ascii="Times New Roman" w:hAnsi="Times New Roman" w:eastAsia="Times New Roman" w:cs="Times New Roman"/>
          <w:noProof w:val="0"/>
          <w:sz w:val="24"/>
          <w:szCs w:val="24"/>
          <w:lang w:val="en-US"/>
        </w:rPr>
        <w:t xml:space="preserve"> the effectiveness of LSB encoding for steganography applications.</w:t>
      </w:r>
    </w:p>
    <w:p w:rsidRPr="00E16C95" w:rsidR="00E16C95" w:rsidP="1CA79B95" w:rsidRDefault="00E16C95" w14:paraId="233165D1" w14:textId="04E031E5">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Comprehensive Support for Image Formats</w:t>
      </w:r>
      <w:r w:rsidRPr="1CA79B95" w:rsidR="5BC108E9">
        <w:rPr>
          <w:rFonts w:ascii="Times New Roman" w:hAnsi="Times New Roman" w:eastAsia="Times New Roman" w:cs="Times New Roman"/>
          <w:noProof w:val="0"/>
          <w:sz w:val="24"/>
          <w:szCs w:val="24"/>
          <w:lang w:val="en-US"/>
        </w:rPr>
        <w:t xml:space="preserve">: The application successfully handled various image formats (JPEG, BMP, PNG, GIF, TIFF), </w:t>
      </w:r>
      <w:r w:rsidRPr="1CA79B95" w:rsidR="5BC108E9">
        <w:rPr>
          <w:rFonts w:ascii="Times New Roman" w:hAnsi="Times New Roman" w:eastAsia="Times New Roman" w:cs="Times New Roman"/>
          <w:noProof w:val="0"/>
          <w:sz w:val="24"/>
          <w:szCs w:val="24"/>
          <w:lang w:val="en-US"/>
        </w:rPr>
        <w:t>demonstrating</w:t>
      </w:r>
      <w:r w:rsidRPr="1CA79B95" w:rsidR="5BC108E9">
        <w:rPr>
          <w:rFonts w:ascii="Times New Roman" w:hAnsi="Times New Roman" w:eastAsia="Times New Roman" w:cs="Times New Roman"/>
          <w:noProof w:val="0"/>
          <w:sz w:val="24"/>
          <w:szCs w:val="24"/>
          <w:lang w:val="en-US"/>
        </w:rPr>
        <w:t xml:space="preserve"> versatility and robustness. Each format provided different embedding </w:t>
      </w:r>
      <w:r w:rsidRPr="1CA79B95" w:rsidR="5BC108E9">
        <w:rPr>
          <w:rFonts w:ascii="Times New Roman" w:hAnsi="Times New Roman" w:eastAsia="Times New Roman" w:cs="Times New Roman"/>
          <w:noProof w:val="0"/>
          <w:sz w:val="24"/>
          <w:szCs w:val="24"/>
          <w:lang w:val="en-US"/>
        </w:rPr>
        <w:t>capacities</w:t>
      </w:r>
      <w:r w:rsidRPr="1CA79B95" w:rsidR="5BC108E9">
        <w:rPr>
          <w:rFonts w:ascii="Times New Roman" w:hAnsi="Times New Roman" w:eastAsia="Times New Roman" w:cs="Times New Roman"/>
          <w:noProof w:val="0"/>
          <w:sz w:val="24"/>
          <w:szCs w:val="24"/>
          <w:lang w:val="en-US"/>
        </w:rPr>
        <w:t xml:space="preserve"> and performance characteristics, allowing users to choose the most suitable format based on their needs.</w:t>
      </w:r>
    </w:p>
    <w:p w:rsidRPr="00E16C95" w:rsidR="00E16C95" w:rsidP="1CA79B95" w:rsidRDefault="00E16C95" w14:paraId="67216010" w14:textId="78279A55">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User-Friendly Interface</w:t>
      </w:r>
      <w:r w:rsidRPr="1CA79B95" w:rsidR="5BC108E9">
        <w:rPr>
          <w:rFonts w:ascii="Times New Roman" w:hAnsi="Times New Roman" w:eastAsia="Times New Roman" w:cs="Times New Roman"/>
          <w:noProof w:val="0"/>
          <w:sz w:val="24"/>
          <w:szCs w:val="24"/>
          <w:lang w:val="en-US"/>
        </w:rPr>
        <w:t>: The front-end development using React.js enabled the creation of an intuitive and user-friendly interface. This streamlined the user experience, making complex steganography and encryption tasks accessible to a broader audience.</w:t>
      </w:r>
    </w:p>
    <w:p w:rsidRPr="00E16C95" w:rsidR="00E16C95" w:rsidP="1CA79B95" w:rsidRDefault="00E16C95" w14:paraId="001B9C84" w14:textId="3FD245A8">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Reliable API Integration</w:t>
      </w:r>
      <w:r w:rsidRPr="1CA79B95" w:rsidR="5BC108E9">
        <w:rPr>
          <w:rFonts w:ascii="Times New Roman" w:hAnsi="Times New Roman" w:eastAsia="Times New Roman" w:cs="Times New Roman"/>
          <w:noProof w:val="0"/>
          <w:sz w:val="24"/>
          <w:szCs w:val="24"/>
          <w:lang w:val="en-US"/>
        </w:rPr>
        <w:t xml:space="preserve">: Seamless integration between the frontend and backend was achieved through well-designed REST APIs, ensuring efficient communication and data processing. This </w:t>
      </w:r>
      <w:r w:rsidRPr="1CA79B95" w:rsidR="5BC108E9">
        <w:rPr>
          <w:rFonts w:ascii="Times New Roman" w:hAnsi="Times New Roman" w:eastAsia="Times New Roman" w:cs="Times New Roman"/>
          <w:noProof w:val="0"/>
          <w:sz w:val="24"/>
          <w:szCs w:val="24"/>
          <w:lang w:val="en-US"/>
        </w:rPr>
        <w:t>facilitated</w:t>
      </w:r>
      <w:r w:rsidRPr="1CA79B95" w:rsidR="5BC108E9">
        <w:rPr>
          <w:rFonts w:ascii="Times New Roman" w:hAnsi="Times New Roman" w:eastAsia="Times New Roman" w:cs="Times New Roman"/>
          <w:noProof w:val="0"/>
          <w:sz w:val="24"/>
          <w:szCs w:val="24"/>
          <w:lang w:val="en-US"/>
        </w:rPr>
        <w:t xml:space="preserve"> the smooth execution of data hiding, extraction, encryption, and decryption processes.</w:t>
      </w:r>
    </w:p>
    <w:p w:rsidRPr="00E16C95" w:rsidR="00E16C95" w:rsidP="1CA79B95" w:rsidRDefault="00E16C95" w14:paraId="6FFC8317" w14:textId="6C037647">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Robust Testing and Optimization</w:t>
      </w:r>
      <w:r w:rsidRPr="1CA79B95" w:rsidR="5BC108E9">
        <w:rPr>
          <w:rFonts w:ascii="Times New Roman" w:hAnsi="Times New Roman" w:eastAsia="Times New Roman" w:cs="Times New Roman"/>
          <w:noProof w:val="0"/>
          <w:sz w:val="24"/>
          <w:szCs w:val="24"/>
          <w:lang w:val="en-US"/>
        </w:rPr>
        <w:t xml:space="preserve">: Rigorous testing at all levels, coupled with effective error-handling mechanisms and performance optimization, ensured the reliability and efficiency of the application. This thorough approach to testing helped in </w:t>
      </w:r>
      <w:r w:rsidRPr="1CA79B95" w:rsidR="5BC108E9">
        <w:rPr>
          <w:rFonts w:ascii="Times New Roman" w:hAnsi="Times New Roman" w:eastAsia="Times New Roman" w:cs="Times New Roman"/>
          <w:noProof w:val="0"/>
          <w:sz w:val="24"/>
          <w:szCs w:val="24"/>
          <w:lang w:val="en-US"/>
        </w:rPr>
        <w:t>identifying</w:t>
      </w:r>
      <w:r w:rsidRPr="1CA79B95" w:rsidR="5BC108E9">
        <w:rPr>
          <w:rFonts w:ascii="Times New Roman" w:hAnsi="Times New Roman" w:eastAsia="Times New Roman" w:cs="Times New Roman"/>
          <w:noProof w:val="0"/>
          <w:sz w:val="24"/>
          <w:szCs w:val="24"/>
          <w:lang w:val="en-US"/>
        </w:rPr>
        <w:t xml:space="preserve"> and addressing potential issues, enhancing the overall user experience.</w:t>
      </w:r>
    </w:p>
    <w:p w:rsidRPr="00E16C95" w:rsidR="00E16C95" w:rsidP="1CA79B95" w:rsidRDefault="00E16C95" w14:paraId="410817C8" w14:textId="1630D2DB">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b w:val="1"/>
          <w:bCs w:val="1"/>
          <w:noProof w:val="0"/>
          <w:sz w:val="24"/>
          <w:szCs w:val="24"/>
          <w:lang w:val="en-US"/>
        </w:rPr>
        <w:t>Deployment and Documentation</w:t>
      </w:r>
      <w:r w:rsidRPr="1CA79B95" w:rsidR="5BC108E9">
        <w:rPr>
          <w:rFonts w:ascii="Times New Roman" w:hAnsi="Times New Roman" w:eastAsia="Times New Roman" w:cs="Times New Roman"/>
          <w:noProof w:val="0"/>
          <w:sz w:val="24"/>
          <w:szCs w:val="24"/>
          <w:lang w:val="en-US"/>
        </w:rPr>
        <w:t xml:space="preserve">: The deployment on GitHub Pages, along with comprehensive user manuals and technical documentation, ensured that the application was easily accessible, maintainable, and updatable. This laid </w:t>
      </w:r>
      <w:r w:rsidRPr="1CA79B95" w:rsidR="5BC108E9">
        <w:rPr>
          <w:rFonts w:ascii="Times New Roman" w:hAnsi="Times New Roman" w:eastAsia="Times New Roman" w:cs="Times New Roman"/>
          <w:noProof w:val="0"/>
          <w:sz w:val="24"/>
          <w:szCs w:val="24"/>
          <w:lang w:val="en-US"/>
        </w:rPr>
        <w:t>a strong foundation</w:t>
      </w:r>
      <w:r w:rsidRPr="1CA79B95" w:rsidR="5BC108E9">
        <w:rPr>
          <w:rFonts w:ascii="Times New Roman" w:hAnsi="Times New Roman" w:eastAsia="Times New Roman" w:cs="Times New Roman"/>
          <w:noProof w:val="0"/>
          <w:sz w:val="24"/>
          <w:szCs w:val="24"/>
          <w:lang w:val="en-US"/>
        </w:rPr>
        <w:t xml:space="preserve"> for future enhancements and support.</w:t>
      </w:r>
    </w:p>
    <w:p w:rsidRPr="00E16C95" w:rsidR="00E16C95" w:rsidP="1CA79B95" w:rsidRDefault="00E16C95" w14:paraId="7C22F613" w14:textId="06B63A77">
      <w:pPr>
        <w:pStyle w:val="Normal"/>
        <w:spacing w:before="240" w:beforeAutospacing="off" w:after="240" w:afterAutospacing="off"/>
        <w:ind w:left="0" w:firstLine="720"/>
        <w:rPr>
          <w:rFonts w:ascii="Times New Roman" w:hAnsi="Times New Roman" w:eastAsia="Times New Roman" w:cs="Times New Roman"/>
          <w:noProof w:val="0"/>
          <w:sz w:val="24"/>
          <w:szCs w:val="24"/>
          <w:lang w:val="en-US"/>
        </w:rPr>
      </w:pPr>
      <w:r w:rsidRPr="1CA79B95" w:rsidR="5BC108E9">
        <w:rPr>
          <w:rFonts w:ascii="Times New Roman" w:hAnsi="Times New Roman" w:eastAsia="Times New Roman" w:cs="Times New Roman"/>
          <w:noProof w:val="0"/>
          <w:sz w:val="24"/>
          <w:szCs w:val="24"/>
          <w:lang w:val="en-US"/>
        </w:rPr>
        <w:t>T</w:t>
      </w:r>
      <w:r w:rsidRPr="1CA79B95" w:rsidR="5BC108E9">
        <w:rPr>
          <w:rFonts w:ascii="Times New Roman" w:hAnsi="Times New Roman" w:eastAsia="Times New Roman" w:cs="Times New Roman"/>
          <w:noProof w:val="0"/>
          <w:sz w:val="24"/>
          <w:szCs w:val="24"/>
          <w:lang w:val="en-US"/>
        </w:rPr>
        <w:t xml:space="preserve">he project successfully </w:t>
      </w:r>
      <w:r w:rsidRPr="1CA79B95" w:rsidR="5BC108E9">
        <w:rPr>
          <w:rFonts w:ascii="Times New Roman" w:hAnsi="Times New Roman" w:eastAsia="Times New Roman" w:cs="Times New Roman"/>
          <w:noProof w:val="0"/>
          <w:sz w:val="24"/>
          <w:szCs w:val="24"/>
          <w:lang w:val="en-US"/>
        </w:rPr>
        <w:t>demonstrated</w:t>
      </w:r>
      <w:r w:rsidRPr="1CA79B95" w:rsidR="5BC108E9">
        <w:rPr>
          <w:rFonts w:ascii="Times New Roman" w:hAnsi="Times New Roman" w:eastAsia="Times New Roman" w:cs="Times New Roman"/>
          <w:noProof w:val="0"/>
          <w:sz w:val="24"/>
          <w:szCs w:val="24"/>
          <w:lang w:val="en-US"/>
        </w:rPr>
        <w:t xml:space="preserve"> the feasibility and effectiveness of combining LSB-based steganography with secure encryption techniques. The application not only achieved </w:t>
      </w:r>
      <w:r w:rsidRPr="1CA79B95" w:rsidR="5BC108E9">
        <w:rPr>
          <w:rFonts w:ascii="Times New Roman" w:hAnsi="Times New Roman" w:eastAsia="Times New Roman" w:cs="Times New Roman"/>
          <w:noProof w:val="0"/>
          <w:sz w:val="24"/>
          <w:szCs w:val="24"/>
          <w:lang w:val="en-US"/>
        </w:rPr>
        <w:t>high levels</w:t>
      </w:r>
      <w:r w:rsidRPr="1CA79B95" w:rsidR="5BC108E9">
        <w:rPr>
          <w:rFonts w:ascii="Times New Roman" w:hAnsi="Times New Roman" w:eastAsia="Times New Roman" w:cs="Times New Roman"/>
          <w:noProof w:val="0"/>
          <w:sz w:val="24"/>
          <w:szCs w:val="24"/>
          <w:lang w:val="en-US"/>
        </w:rPr>
        <w:t xml:space="preserve"> of data security and image quality but also provided a user-friendly interface and robust performance. This project sets </w:t>
      </w:r>
      <w:r w:rsidRPr="1CA79B95" w:rsidR="5BC108E9">
        <w:rPr>
          <w:rFonts w:ascii="Times New Roman" w:hAnsi="Times New Roman" w:eastAsia="Times New Roman" w:cs="Times New Roman"/>
          <w:noProof w:val="0"/>
          <w:sz w:val="24"/>
          <w:szCs w:val="24"/>
          <w:lang w:val="en-US"/>
        </w:rPr>
        <w:t>a solid</w:t>
      </w:r>
      <w:r w:rsidRPr="1CA79B95" w:rsidR="5BC108E9">
        <w:rPr>
          <w:rFonts w:ascii="Times New Roman" w:hAnsi="Times New Roman" w:eastAsia="Times New Roman" w:cs="Times New Roman"/>
          <w:noProof w:val="0"/>
          <w:sz w:val="24"/>
          <w:szCs w:val="24"/>
          <w:lang w:val="en-US"/>
        </w:rPr>
        <w:t xml:space="preserve"> groundwork for future research and development in the field of steganography and data protection.</w:t>
      </w:r>
    </w:p>
    <w:p w:rsidRPr="00E16C95" w:rsidR="00E16C95" w:rsidP="1CA79B95" w:rsidRDefault="00E16C95" w14:paraId="3EA7A71F" w14:textId="34CBE7B5">
      <w:pPr>
        <w:pStyle w:val="ListParagraph"/>
        <w:numPr>
          <w:ilvl w:val="0"/>
          <w:numId w:val="29"/>
        </w:numPr>
        <w:rPr>
          <w:rFonts w:ascii="Times New Roman" w:hAnsi="Times New Roman" w:eastAsia="Times New Roman" w:cs="Times New Roman"/>
          <w:sz w:val="24"/>
          <w:szCs w:val="24"/>
          <w:rPrChange w:author="" w16du:dateUtc="2024-12-05T22:56:00Z" w:id="1293779872"/>
        </w:rPr>
      </w:pPr>
    </w:p>
    <w:p w:rsidR="00E16C95" w:rsidP="1CA79B95" w:rsidRDefault="00E16C95" w14:paraId="3A47B1B0" w14:textId="77777777" w14:noSpellErr="1">
      <w:pPr>
        <w:pStyle w:val="ListParagraph"/>
        <w:rPr>
          <w:rFonts w:ascii="Times New Roman" w:hAnsi="Times New Roman" w:eastAsia="Times New Roman" w:cs="Times New Roman"/>
          <w:sz w:val="24"/>
          <w:szCs w:val="24"/>
        </w:rPr>
      </w:pPr>
    </w:p>
    <w:p w:rsidRPr="00FF367B" w:rsidR="00E16C95" w:rsidP="1CA79B95" w:rsidRDefault="00E16C95" w14:paraId="42F301DF" w14:textId="77777777" w14:noSpellErr="1">
      <w:pPr>
        <w:pStyle w:val="ListParagraph"/>
        <w:rPr>
          <w:rFonts w:ascii="Times New Roman" w:hAnsi="Times New Roman" w:eastAsia="Times New Roman" w:cs="Times New Roman"/>
          <w:sz w:val="24"/>
          <w:szCs w:val="24"/>
          <w:rPrChange w:author="" w16du:dateUtc="2024-12-05T14:10:00Z" w:id="136391570">
            <w:rPr/>
          </w:rPrChange>
        </w:rPr>
      </w:pPr>
    </w:p>
    <w:p w:rsidRPr="00A5632A" w:rsidR="001B7922" w:rsidP="1CA79B95" w:rsidRDefault="001B7922" w14:paraId="2047B0C9" w14:textId="0FE89123" w14:noSpellErr="1">
      <w:pPr>
        <w:rPr>
          <w:rFonts w:ascii="Times New Roman" w:hAnsi="Times New Roman" w:eastAsia="Times New Roman" w:cs="Times New Roman"/>
          <w:sz w:val="24"/>
          <w:szCs w:val="24"/>
        </w:rPr>
      </w:pPr>
    </w:p>
    <w:p w:rsidRPr="00A5632A" w:rsidR="001B7922" w:rsidP="1CA79B95" w:rsidRDefault="001B7922" w14:paraId="2637E4D7" w14:textId="43C5BE5A">
      <w:pPr>
        <w:pStyle w:val="ListParagraph"/>
        <w:numPr>
          <w:ilvl w:val="0"/>
          <w:numId w:val="29"/>
        </w:numPr>
        <w:rPr>
          <w:rFonts w:ascii="Times New Roman" w:hAnsi="Times New Roman" w:eastAsia="Times New Roman" w:cs="Times New Roman"/>
          <w:b w:val="1"/>
          <w:bCs w:val="1"/>
          <w:sz w:val="24"/>
          <w:szCs w:val="24"/>
        </w:rPr>
      </w:pPr>
      <w:r w:rsidRPr="1CA79B95" w:rsidR="2050E19C">
        <w:rPr>
          <w:rFonts w:ascii="Times New Roman" w:hAnsi="Times New Roman" w:eastAsia="Times New Roman" w:cs="Times New Roman"/>
          <w:b w:val="1"/>
          <w:bCs w:val="1"/>
          <w:sz w:val="24"/>
          <w:szCs w:val="24"/>
        </w:rPr>
        <w:t>SIGNATURES NAME AND DATE:</w:t>
      </w:r>
      <w:r w:rsidRPr="1CA79B95" w:rsidR="594D431C">
        <w:rPr>
          <w:rFonts w:ascii="Times New Roman" w:hAnsi="Times New Roman" w:eastAsia="Times New Roman" w:cs="Times New Roman"/>
          <w:b w:val="1"/>
          <w:bCs w:val="1"/>
          <w:sz w:val="24"/>
          <w:szCs w:val="24"/>
        </w:rPr>
        <w:t xml:space="preserve"> 12/05/24</w:t>
      </w:r>
    </w:p>
    <w:tbl>
      <w:tblPr>
        <w:tblStyle w:val="TableGrid"/>
        <w:tblW w:w="0" w:type="auto"/>
        <w:tblLook w:val="04A0" w:firstRow="1" w:lastRow="0" w:firstColumn="1" w:lastColumn="0" w:noHBand="0" w:noVBand="1"/>
      </w:tblPr>
      <w:tblGrid>
        <w:gridCol w:w="3116"/>
        <w:gridCol w:w="3117"/>
      </w:tblGrid>
      <w:tr w:rsidRPr="00A5632A" w:rsidR="00A5632A" w:rsidTr="1CA79B95" w14:paraId="5D62F769" w14:textId="77777777">
        <w:tc>
          <w:tcPr>
            <w:tcW w:w="3116" w:type="dxa"/>
            <w:tcMar/>
          </w:tcPr>
          <w:p w:rsidRPr="00A5632A" w:rsidR="001B7922" w:rsidP="1CA79B95" w:rsidRDefault="001B7922" w14:paraId="4952E4E5" w14:textId="77777777" w14:noSpellErr="1">
            <w:pPr>
              <w:rPr>
                <w:rFonts w:ascii="Times New Roman" w:hAnsi="Times New Roman" w:eastAsia="Times New Roman" w:cs="Times New Roman"/>
                <w:b w:val="1"/>
                <w:bCs w:val="1"/>
                <w:sz w:val="24"/>
                <w:szCs w:val="24"/>
              </w:rPr>
            </w:pPr>
            <w:r w:rsidRPr="1CA79B95" w:rsidR="2050E19C">
              <w:rPr>
                <w:rFonts w:ascii="Times New Roman" w:hAnsi="Times New Roman" w:eastAsia="Times New Roman" w:cs="Times New Roman"/>
                <w:b w:val="1"/>
                <w:bCs w:val="1"/>
                <w:sz w:val="24"/>
                <w:szCs w:val="24"/>
              </w:rPr>
              <w:t>Name</w:t>
            </w:r>
          </w:p>
        </w:tc>
        <w:tc>
          <w:tcPr>
            <w:tcW w:w="3117" w:type="dxa"/>
            <w:tcMar/>
          </w:tcPr>
          <w:p w:rsidRPr="00A5632A" w:rsidR="001B7922" w:rsidP="1CA79B95" w:rsidRDefault="001B7922" w14:paraId="0C240866" w14:textId="77777777" w14:noSpellErr="1">
            <w:pPr>
              <w:rPr>
                <w:rFonts w:ascii="Times New Roman" w:hAnsi="Times New Roman" w:eastAsia="Times New Roman" w:cs="Times New Roman"/>
                <w:b w:val="1"/>
                <w:bCs w:val="1"/>
                <w:sz w:val="24"/>
                <w:szCs w:val="24"/>
              </w:rPr>
            </w:pPr>
            <w:r w:rsidRPr="1CA79B95" w:rsidR="2050E19C">
              <w:rPr>
                <w:rFonts w:ascii="Times New Roman" w:hAnsi="Times New Roman" w:eastAsia="Times New Roman" w:cs="Times New Roman"/>
                <w:b w:val="1"/>
                <w:bCs w:val="1"/>
                <w:sz w:val="24"/>
                <w:szCs w:val="24"/>
              </w:rPr>
              <w:t>Signature</w:t>
            </w:r>
          </w:p>
        </w:tc>
      </w:tr>
      <w:tr w:rsidRPr="00A5632A" w:rsidR="00A5632A" w:rsidTr="1CA79B95" w14:paraId="66DCE55A" w14:textId="77777777">
        <w:tc>
          <w:tcPr>
            <w:tcW w:w="3116" w:type="dxa"/>
            <w:tcMar/>
          </w:tcPr>
          <w:p w:rsidRPr="00A5632A" w:rsidR="001B7922" w:rsidP="1CA79B95" w:rsidRDefault="001B7922" w14:paraId="38BA667D"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Dishant Borda</w:t>
            </w:r>
          </w:p>
        </w:tc>
        <w:tc>
          <w:tcPr>
            <w:tcW w:w="3117" w:type="dxa"/>
            <w:tcMar/>
          </w:tcPr>
          <w:p w:rsidRPr="00A5632A" w:rsidR="001B7922" w:rsidP="1CA79B95" w:rsidRDefault="001B7922" w14:paraId="61FAA01A"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Dishant Borda</w:t>
            </w:r>
          </w:p>
        </w:tc>
      </w:tr>
      <w:tr w:rsidRPr="00A5632A" w:rsidR="00A5632A" w:rsidTr="1CA79B95" w14:paraId="673F0073" w14:textId="77777777">
        <w:tc>
          <w:tcPr>
            <w:tcW w:w="3116" w:type="dxa"/>
            <w:tcMar/>
          </w:tcPr>
          <w:p w:rsidRPr="00A5632A" w:rsidR="001B7922" w:rsidP="1CA79B95" w:rsidRDefault="001B7922" w14:paraId="43579AB7"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Anubhav Pal</w:t>
            </w:r>
          </w:p>
        </w:tc>
        <w:tc>
          <w:tcPr>
            <w:tcW w:w="3117" w:type="dxa"/>
            <w:tcMar/>
          </w:tcPr>
          <w:p w:rsidRPr="00A5632A" w:rsidR="001B7922" w:rsidP="1CA79B95" w:rsidRDefault="001B7922" w14:paraId="12D74356"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Anubhav Pal</w:t>
            </w:r>
          </w:p>
        </w:tc>
      </w:tr>
      <w:tr w:rsidRPr="00A5632A" w:rsidR="00A5632A" w:rsidTr="1CA79B95" w14:paraId="4B4DF2F6" w14:textId="77777777">
        <w:tc>
          <w:tcPr>
            <w:tcW w:w="3116" w:type="dxa"/>
            <w:tcMar/>
          </w:tcPr>
          <w:p w:rsidRPr="00A5632A" w:rsidR="001B7922" w:rsidP="1CA79B95" w:rsidRDefault="001B7922" w14:paraId="77011D2E"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Gaurav Pandey</w:t>
            </w:r>
          </w:p>
        </w:tc>
        <w:tc>
          <w:tcPr>
            <w:tcW w:w="3117" w:type="dxa"/>
            <w:tcMar/>
          </w:tcPr>
          <w:p w:rsidRPr="00A5632A" w:rsidR="001B7922" w:rsidP="1CA79B95" w:rsidRDefault="001B7922" w14:paraId="00C97303"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Gaurav Pandey</w:t>
            </w:r>
          </w:p>
        </w:tc>
      </w:tr>
      <w:tr w:rsidRPr="00A5632A" w:rsidR="00A5632A" w:rsidTr="1CA79B95" w14:paraId="39FD823F" w14:textId="77777777">
        <w:tc>
          <w:tcPr>
            <w:tcW w:w="3116" w:type="dxa"/>
            <w:tcMar/>
          </w:tcPr>
          <w:p w:rsidRPr="00A5632A" w:rsidR="001B7922" w:rsidP="1CA79B95" w:rsidRDefault="001B7922" w14:paraId="086E9C0B" w14:textId="77777777">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 xml:space="preserve">Ousama </w:t>
            </w:r>
            <w:r w:rsidRPr="1CA79B95" w:rsidR="2050E19C">
              <w:rPr>
                <w:rFonts w:ascii="Times New Roman" w:hAnsi="Times New Roman" w:eastAsia="Times New Roman" w:cs="Times New Roman"/>
                <w:sz w:val="24"/>
                <w:szCs w:val="24"/>
              </w:rPr>
              <w:t>Batais</w:t>
            </w:r>
          </w:p>
        </w:tc>
        <w:tc>
          <w:tcPr>
            <w:tcW w:w="3117" w:type="dxa"/>
            <w:tcMar/>
          </w:tcPr>
          <w:p w:rsidRPr="00A5632A" w:rsidR="001B7922" w:rsidP="1CA79B95" w:rsidRDefault="001B7922" w14:paraId="1664F451" w14:textId="77777777">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 xml:space="preserve">Ousama </w:t>
            </w:r>
            <w:r w:rsidRPr="1CA79B95" w:rsidR="2050E19C">
              <w:rPr>
                <w:rFonts w:ascii="Times New Roman" w:hAnsi="Times New Roman" w:eastAsia="Times New Roman" w:cs="Times New Roman"/>
                <w:sz w:val="24"/>
                <w:szCs w:val="24"/>
              </w:rPr>
              <w:t>Batais</w:t>
            </w:r>
          </w:p>
        </w:tc>
      </w:tr>
      <w:tr w:rsidRPr="00A5632A" w:rsidR="00A5632A" w:rsidTr="1CA79B95" w14:paraId="63C0CDFB" w14:textId="77777777">
        <w:tc>
          <w:tcPr>
            <w:tcW w:w="3116" w:type="dxa"/>
            <w:tcMar/>
          </w:tcPr>
          <w:p w:rsidRPr="00A5632A" w:rsidR="001B7922" w:rsidP="1CA79B95" w:rsidRDefault="001B7922" w14:paraId="4D7A74EA"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John Thomas</w:t>
            </w:r>
          </w:p>
        </w:tc>
        <w:tc>
          <w:tcPr>
            <w:tcW w:w="3117" w:type="dxa"/>
            <w:tcMar/>
          </w:tcPr>
          <w:p w:rsidRPr="00A5632A" w:rsidR="001B7922" w:rsidP="1CA79B95" w:rsidRDefault="001B7922" w14:paraId="6DE42087"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John Thomas</w:t>
            </w:r>
          </w:p>
        </w:tc>
      </w:tr>
      <w:tr w:rsidRPr="00A5632A" w:rsidR="00A5632A" w:rsidTr="1CA79B95" w14:paraId="31F11BE0" w14:textId="77777777">
        <w:tc>
          <w:tcPr>
            <w:tcW w:w="3116" w:type="dxa"/>
            <w:tcMar/>
          </w:tcPr>
          <w:p w:rsidRPr="00A5632A" w:rsidR="001B7922" w:rsidP="1CA79B95" w:rsidRDefault="001B7922" w14:paraId="76AB0899"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Alvin Tran</w:t>
            </w:r>
          </w:p>
        </w:tc>
        <w:tc>
          <w:tcPr>
            <w:tcW w:w="3117" w:type="dxa"/>
            <w:tcMar/>
          </w:tcPr>
          <w:p w:rsidRPr="00A5632A" w:rsidR="001B7922" w:rsidP="1CA79B95" w:rsidRDefault="001B7922" w14:paraId="1A75BD6F" w14:textId="77777777" w14:noSpellErr="1">
            <w:pPr>
              <w:rPr>
                <w:rFonts w:ascii="Times New Roman" w:hAnsi="Times New Roman" w:eastAsia="Times New Roman" w:cs="Times New Roman"/>
                <w:sz w:val="24"/>
                <w:szCs w:val="24"/>
              </w:rPr>
            </w:pPr>
            <w:r w:rsidRPr="1CA79B95" w:rsidR="2050E19C">
              <w:rPr>
                <w:rFonts w:ascii="Times New Roman" w:hAnsi="Times New Roman" w:eastAsia="Times New Roman" w:cs="Times New Roman"/>
                <w:sz w:val="24"/>
                <w:szCs w:val="24"/>
              </w:rPr>
              <w:t>Alvin Tran</w:t>
            </w:r>
          </w:p>
        </w:tc>
      </w:tr>
      <w:tr w:rsidR="1CA79B95" w:rsidTr="1CA79B95" w14:paraId="50A85FB4">
        <w:trPr>
          <w:trHeight w:val="300"/>
        </w:trPr>
        <w:tc>
          <w:tcPr>
            <w:tcW w:w="3116" w:type="dxa"/>
            <w:tcMar/>
          </w:tcPr>
          <w:p w:rsidR="59E5AFE0" w:rsidP="1CA79B95" w:rsidRDefault="59E5AFE0" w14:paraId="0EFE857E" w14:textId="5C1420F3">
            <w:pPr>
              <w:pStyle w:val="Normal"/>
              <w:rPr>
                <w:rFonts w:ascii="Times New Roman" w:hAnsi="Times New Roman" w:eastAsia="Times New Roman" w:cs="Times New Roman"/>
                <w:sz w:val="24"/>
                <w:szCs w:val="24"/>
              </w:rPr>
            </w:pPr>
            <w:r w:rsidRPr="1CA79B95" w:rsidR="59E5AFE0">
              <w:rPr>
                <w:rFonts w:ascii="Times New Roman" w:hAnsi="Times New Roman" w:eastAsia="Times New Roman" w:cs="Times New Roman"/>
                <w:sz w:val="24"/>
                <w:szCs w:val="24"/>
              </w:rPr>
              <w:t>Dr. Raed Salih</w:t>
            </w:r>
          </w:p>
        </w:tc>
        <w:tc>
          <w:tcPr>
            <w:tcW w:w="3117" w:type="dxa"/>
            <w:tcMar/>
          </w:tcPr>
          <w:p w:rsidR="59E5AFE0" w:rsidP="1CA79B95" w:rsidRDefault="59E5AFE0" w14:paraId="7032FD46" w14:textId="4A668C59">
            <w:pPr>
              <w:pStyle w:val="Normal"/>
              <w:rPr>
                <w:rFonts w:ascii="Times New Roman" w:hAnsi="Times New Roman" w:eastAsia="Times New Roman" w:cs="Times New Roman"/>
                <w:sz w:val="24"/>
                <w:szCs w:val="24"/>
              </w:rPr>
            </w:pPr>
            <w:r w:rsidRPr="1CA79B95" w:rsidR="59E5AFE0">
              <w:rPr>
                <w:rFonts w:ascii="Times New Roman" w:hAnsi="Times New Roman" w:eastAsia="Times New Roman" w:cs="Times New Roman"/>
                <w:sz w:val="24"/>
                <w:szCs w:val="24"/>
              </w:rPr>
              <w:t>Raed Salih</w:t>
            </w:r>
          </w:p>
        </w:tc>
      </w:tr>
    </w:tbl>
    <w:p w:rsidRPr="00A5632A" w:rsidR="003A1364" w:rsidP="1CA79B95" w:rsidRDefault="003A1364" w14:paraId="2F2FD04C" w14:textId="6937167C" w14:noSpellErr="1">
      <w:pPr>
        <w:rPr>
          <w:rFonts w:ascii="Times New Roman" w:hAnsi="Times New Roman" w:eastAsia="Times New Roman" w:cs="Times New Roman"/>
          <w:b w:val="1"/>
          <w:bCs w:val="1"/>
          <w:sz w:val="24"/>
          <w:szCs w:val="24"/>
        </w:rPr>
      </w:pPr>
    </w:p>
    <w:sectPr w:rsidRPr="00A5632A" w:rsidR="003A1364" w:rsidSect="001B7922">
      <w:headerReference w:type="default" r:id="rId17"/>
      <w:footerReference w:type="default" r:id="rId18"/>
      <w:pgSz w:w="12240" w:h="15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R" w:author="Salih, Raed Mahdi" w:date="2024-11-22T10:54:00Z" w:id="23">
    <w:p w:rsidR="00095021" w:rsidRDefault="00095021" w14:paraId="49405BCA" w14:textId="452DB61C">
      <w:pPr>
        <w:pStyle w:val="CommentText"/>
      </w:pPr>
      <w:r>
        <w:rPr>
          <w:rStyle w:val="CommentReference"/>
        </w:rPr>
        <w:annotationRef/>
      </w:r>
      <w:r w:rsidRPr="611A0DD1">
        <w:t xml:space="preserve">This is very short introduction, add your literature review that you have done before </w:t>
      </w:r>
    </w:p>
  </w:comment>
  <w:comment w:initials="SR" w:author="Salih, Raed Mahdi" w:date="2024-11-26T20:46:00Z" w:id="34">
    <w:p w:rsidR="008B68E2" w:rsidRDefault="008B68E2" w14:paraId="24B340F7" w14:textId="116C20B3">
      <w:pPr>
        <w:pStyle w:val="CommentText"/>
      </w:pPr>
      <w:r>
        <w:rPr>
          <w:rStyle w:val="CommentReference"/>
        </w:rPr>
        <w:annotationRef/>
      </w:r>
      <w:r w:rsidRPr="424C2A0D">
        <w:t xml:space="preserve">Color of text/titles should be Black </w:t>
      </w:r>
    </w:p>
  </w:comment>
  <w:comment w:initials="SR" w:author="Salih, Raed Mahdi" w:date="2024-11-26T20:47:00Z" w:id="35">
    <w:p w:rsidR="008B68E2" w:rsidRDefault="008B68E2" w14:paraId="0B47A08D" w14:textId="7F25E69B">
      <w:pPr>
        <w:pStyle w:val="CommentText"/>
      </w:pPr>
      <w:r>
        <w:rPr>
          <w:rStyle w:val="CommentReference"/>
        </w:rPr>
        <w:annotationRef/>
      </w:r>
      <w:r w:rsidRPr="3018EA97">
        <w:t xml:space="preserve">Fix all </w:t>
      </w:r>
    </w:p>
  </w:comment>
</w:comments>
</file>

<file path=word/commentsExtended.xml><?xml version="1.0" encoding="utf-8"?>
<w15:commentsEx xmlns:mc="http://schemas.openxmlformats.org/markup-compatibility/2006" xmlns:w15="http://schemas.microsoft.com/office/word/2012/wordml" mc:Ignorable="w15">
  <w15:commentEx w15:done="1" w15:paraId="49405BCA"/>
  <w15:commentEx w15:done="1" w15:paraId="24B340F7"/>
  <w15:commentEx w15:done="1" w15:paraId="0B47A08D" w15:paraIdParent="24B340F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E7BD8A" w16cex:dateUtc="2024-11-22T16:54:00Z"/>
  <w16cex:commentExtensible w16cex:durableId="607FAF86" w16cex:dateUtc="2024-11-27T02:46:00Z">
    <w16cex:extLst>
      <w16:ext w16:uri="{CE6994B0-6A32-4C9F-8C6B-6E91EDA988CE}">
        <cr:reactions xmlns:cr="http://schemas.microsoft.com/office/comments/2020/reactions">
          <cr:reaction reactionType="1">
            <cr:reactionInfo dateUtc="2024-11-28T20:47:42Z">
              <cr:user userId="S::dxb210029@utdallas.edu::d349552e-ecd3-418e-bd37-f6c3f83753c2" userProvider="AD" userName="Borda, Dishant Pareshbhai"/>
            </cr:reactionInfo>
          </cr:reaction>
        </cr:reactions>
      </w16:ext>
    </w16cex:extLst>
  </w16cex:commentExtensible>
  <w16cex:commentExtensible w16cex:durableId="701E762B" w16cex:dateUtc="2024-11-27T02:47:00Z"/>
</w16cex:commentsExtensible>
</file>

<file path=word/commentsIds.xml><?xml version="1.0" encoding="utf-8"?>
<w16cid:commentsIds xmlns:mc="http://schemas.openxmlformats.org/markup-compatibility/2006" xmlns:w16cid="http://schemas.microsoft.com/office/word/2016/wordml/cid" mc:Ignorable="w16cid">
  <w16cid:commentId w16cid:paraId="49405BCA" w16cid:durableId="40E7BD8A"/>
  <w16cid:commentId w16cid:paraId="24B340F7" w16cid:durableId="607FAF86"/>
  <w16cid:commentId w16cid:paraId="0B47A08D" w16cid:durableId="701E7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27A5" w:rsidRDefault="004727A5" w14:paraId="4A546012" w14:textId="77777777">
      <w:pPr>
        <w:spacing w:after="0" w:line="240" w:lineRule="auto"/>
      </w:pPr>
      <w:r>
        <w:separator/>
      </w:r>
    </w:p>
  </w:endnote>
  <w:endnote w:type="continuationSeparator" w:id="0">
    <w:p w:rsidR="004727A5" w:rsidRDefault="004727A5" w14:paraId="049A6312" w14:textId="77777777">
      <w:pPr>
        <w:spacing w:after="0" w:line="240" w:lineRule="auto"/>
      </w:pPr>
      <w:r>
        <w:continuationSeparator/>
      </w:r>
    </w:p>
  </w:endnote>
  <w:endnote w:type="continuationNotice" w:id="1">
    <w:p w:rsidR="004727A5" w:rsidRDefault="004727A5" w14:paraId="2E96AE7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Grandview Display">
    <w:altName w:val="Calibri"/>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E4FB05" w:rsidTr="4DE4FB05" w14:paraId="4C3F6ACF" w14:textId="77777777">
      <w:trPr>
        <w:trHeight w:val="300"/>
      </w:trPr>
      <w:tc>
        <w:tcPr>
          <w:tcW w:w="3120" w:type="dxa"/>
        </w:tcPr>
        <w:p w:rsidR="4DE4FB05" w:rsidP="4DE4FB05" w:rsidRDefault="4DE4FB05" w14:paraId="2F87AC1F" w14:textId="12A6ABE3">
          <w:pPr>
            <w:pStyle w:val="Header"/>
            <w:ind w:left="-115"/>
          </w:pPr>
        </w:p>
      </w:tc>
      <w:tc>
        <w:tcPr>
          <w:tcW w:w="3120" w:type="dxa"/>
        </w:tcPr>
        <w:p w:rsidR="4DE4FB05" w:rsidP="4DE4FB05" w:rsidRDefault="4DE4FB05" w14:paraId="313E897C" w14:textId="4D50EE8A">
          <w:pPr>
            <w:pStyle w:val="Header"/>
            <w:jc w:val="center"/>
          </w:pPr>
        </w:p>
      </w:tc>
      <w:tc>
        <w:tcPr>
          <w:tcW w:w="3120" w:type="dxa"/>
        </w:tcPr>
        <w:p w:rsidR="4DE4FB05" w:rsidP="4DE4FB05" w:rsidRDefault="4DE4FB05" w14:paraId="42A2F36C" w14:textId="4C60376E">
          <w:pPr>
            <w:pStyle w:val="Header"/>
            <w:ind w:right="-115"/>
            <w:jc w:val="right"/>
          </w:pPr>
        </w:p>
      </w:tc>
    </w:tr>
  </w:tbl>
  <w:p w:rsidR="00391E92" w:rsidRDefault="00391E92" w14:paraId="3F1F0061" w14:textId="248A1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27A5" w:rsidRDefault="004727A5" w14:paraId="3120EED7" w14:textId="77777777">
      <w:pPr>
        <w:spacing w:after="0" w:line="240" w:lineRule="auto"/>
      </w:pPr>
      <w:r>
        <w:separator/>
      </w:r>
    </w:p>
  </w:footnote>
  <w:footnote w:type="continuationSeparator" w:id="0">
    <w:p w:rsidR="004727A5" w:rsidRDefault="004727A5" w14:paraId="1BE9EBA7" w14:textId="77777777">
      <w:pPr>
        <w:spacing w:after="0" w:line="240" w:lineRule="auto"/>
      </w:pPr>
      <w:r>
        <w:continuationSeparator/>
      </w:r>
    </w:p>
  </w:footnote>
  <w:footnote w:type="continuationNotice" w:id="1">
    <w:p w:rsidR="004727A5" w:rsidRDefault="004727A5" w14:paraId="07E99FC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5820157"/>
      <w:docPartObj>
        <w:docPartGallery w:val="Page Numbers (Top of Page)"/>
        <w:docPartUnique/>
      </w:docPartObj>
    </w:sdtPr>
    <w:sdtEndPr>
      <w:rPr>
        <w:noProof/>
      </w:rPr>
    </w:sdtEndPr>
    <w:sdtContent>
      <w:p w:rsidR="00857606" w:rsidRDefault="0079211C" w14:paraId="3592EC47" w14:textId="77777777">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rsidR="00857606" w:rsidP="601DA7B5" w:rsidRDefault="00000000" w14:paraId="50986D63" w14:textId="1D70DB6B">
        <w:pPr>
          <w:pStyle w:val="Header"/>
          <w:jc w:val="center"/>
          <w:rPr>
            <w:rFonts w:ascii="Times New Roman" w:hAnsi="Times New Roman" w:eastAsia="Times New Roman" w:cs="Times New Roma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57964ae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3b0c0d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4acbed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7061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fa6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65B8B"/>
    <w:multiLevelType w:val="multilevel"/>
    <w:tmpl w:val="6DF82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3B76E5B"/>
    <w:multiLevelType w:val="hybridMultilevel"/>
    <w:tmpl w:val="FFFFFFFF"/>
    <w:lvl w:ilvl="0" w:tplc="BDB67F9E">
      <w:start w:val="2"/>
      <w:numFmt w:val="lowerLetter"/>
      <w:lvlText w:val="%1."/>
      <w:lvlJc w:val="left"/>
      <w:pPr>
        <w:ind w:left="720" w:hanging="360"/>
      </w:pPr>
    </w:lvl>
    <w:lvl w:ilvl="1" w:tplc="6BCCF168">
      <w:start w:val="1"/>
      <w:numFmt w:val="lowerLetter"/>
      <w:lvlText w:val="%2."/>
      <w:lvlJc w:val="left"/>
      <w:pPr>
        <w:ind w:left="1440" w:hanging="360"/>
      </w:pPr>
    </w:lvl>
    <w:lvl w:ilvl="2" w:tplc="ED963252">
      <w:start w:val="1"/>
      <w:numFmt w:val="lowerRoman"/>
      <w:lvlText w:val="%3."/>
      <w:lvlJc w:val="right"/>
      <w:pPr>
        <w:ind w:left="2160" w:hanging="180"/>
      </w:pPr>
    </w:lvl>
    <w:lvl w:ilvl="3" w:tplc="DCB4686C">
      <w:start w:val="1"/>
      <w:numFmt w:val="decimal"/>
      <w:lvlText w:val="%4."/>
      <w:lvlJc w:val="left"/>
      <w:pPr>
        <w:ind w:left="2880" w:hanging="360"/>
      </w:pPr>
    </w:lvl>
    <w:lvl w:ilvl="4" w:tplc="7AB84AA4">
      <w:start w:val="1"/>
      <w:numFmt w:val="lowerLetter"/>
      <w:lvlText w:val="%5."/>
      <w:lvlJc w:val="left"/>
      <w:pPr>
        <w:ind w:left="3600" w:hanging="360"/>
      </w:pPr>
    </w:lvl>
    <w:lvl w:ilvl="5" w:tplc="FCB43EF6">
      <w:start w:val="1"/>
      <w:numFmt w:val="lowerRoman"/>
      <w:lvlText w:val="%6."/>
      <w:lvlJc w:val="right"/>
      <w:pPr>
        <w:ind w:left="4320" w:hanging="180"/>
      </w:pPr>
    </w:lvl>
    <w:lvl w:ilvl="6" w:tplc="C81A2E26">
      <w:start w:val="1"/>
      <w:numFmt w:val="decimal"/>
      <w:lvlText w:val="%7."/>
      <w:lvlJc w:val="left"/>
      <w:pPr>
        <w:ind w:left="5040" w:hanging="360"/>
      </w:pPr>
    </w:lvl>
    <w:lvl w:ilvl="7" w:tplc="D756B9CE">
      <w:start w:val="1"/>
      <w:numFmt w:val="lowerLetter"/>
      <w:lvlText w:val="%8."/>
      <w:lvlJc w:val="left"/>
      <w:pPr>
        <w:ind w:left="5760" w:hanging="360"/>
      </w:pPr>
    </w:lvl>
    <w:lvl w:ilvl="8" w:tplc="C24C6846">
      <w:start w:val="1"/>
      <w:numFmt w:val="lowerRoman"/>
      <w:lvlText w:val="%9."/>
      <w:lvlJc w:val="right"/>
      <w:pPr>
        <w:ind w:left="6480" w:hanging="180"/>
      </w:pPr>
    </w:lvl>
  </w:abstractNum>
  <w:abstractNum w:abstractNumId="2" w15:restartNumberingAfterBreak="0">
    <w:nsid w:val="0C055B74"/>
    <w:multiLevelType w:val="multilevel"/>
    <w:tmpl w:val="8D94EA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i/>
        <w:iCs/>
        <w:color w:val="156082" w:themeColor="accen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9EC9C"/>
    <w:multiLevelType w:val="hybridMultilevel"/>
    <w:tmpl w:val="2BD4E67E"/>
    <w:lvl w:ilvl="0" w:tplc="2A5C72CA">
      <w:start w:val="1"/>
      <w:numFmt w:val="bullet"/>
      <w:lvlText w:val=""/>
      <w:lvlJc w:val="left"/>
      <w:pPr>
        <w:ind w:left="720" w:hanging="360"/>
      </w:pPr>
      <w:rPr>
        <w:rFonts w:hint="default" w:ascii="Symbol" w:hAnsi="Symbol"/>
      </w:rPr>
    </w:lvl>
    <w:lvl w:ilvl="1" w:tplc="11B2357E">
      <w:start w:val="1"/>
      <w:numFmt w:val="bullet"/>
      <w:lvlText w:val="o"/>
      <w:lvlJc w:val="left"/>
      <w:pPr>
        <w:ind w:left="1440" w:hanging="360"/>
      </w:pPr>
      <w:rPr>
        <w:rFonts w:hint="default" w:ascii="Courier New" w:hAnsi="Courier New"/>
      </w:rPr>
    </w:lvl>
    <w:lvl w:ilvl="2" w:tplc="A42EEF0C">
      <w:start w:val="1"/>
      <w:numFmt w:val="bullet"/>
      <w:lvlText w:val=""/>
      <w:lvlJc w:val="left"/>
      <w:pPr>
        <w:ind w:left="2160" w:hanging="360"/>
      </w:pPr>
      <w:rPr>
        <w:rFonts w:hint="default" w:ascii="Wingdings" w:hAnsi="Wingdings"/>
      </w:rPr>
    </w:lvl>
    <w:lvl w:ilvl="3" w:tplc="55E0FC22">
      <w:start w:val="1"/>
      <w:numFmt w:val="bullet"/>
      <w:lvlText w:val=""/>
      <w:lvlJc w:val="left"/>
      <w:pPr>
        <w:ind w:left="2880" w:hanging="360"/>
      </w:pPr>
      <w:rPr>
        <w:rFonts w:hint="default" w:ascii="Symbol" w:hAnsi="Symbol"/>
      </w:rPr>
    </w:lvl>
    <w:lvl w:ilvl="4" w:tplc="5AAE366A">
      <w:start w:val="1"/>
      <w:numFmt w:val="bullet"/>
      <w:lvlText w:val="o"/>
      <w:lvlJc w:val="left"/>
      <w:pPr>
        <w:ind w:left="3600" w:hanging="360"/>
      </w:pPr>
      <w:rPr>
        <w:rFonts w:hint="default" w:ascii="Courier New" w:hAnsi="Courier New"/>
      </w:rPr>
    </w:lvl>
    <w:lvl w:ilvl="5" w:tplc="0EA8C420">
      <w:start w:val="1"/>
      <w:numFmt w:val="bullet"/>
      <w:lvlText w:val=""/>
      <w:lvlJc w:val="left"/>
      <w:pPr>
        <w:ind w:left="4320" w:hanging="360"/>
      </w:pPr>
      <w:rPr>
        <w:rFonts w:hint="default" w:ascii="Wingdings" w:hAnsi="Wingdings"/>
      </w:rPr>
    </w:lvl>
    <w:lvl w:ilvl="6" w:tplc="88DAA294">
      <w:start w:val="1"/>
      <w:numFmt w:val="bullet"/>
      <w:lvlText w:val=""/>
      <w:lvlJc w:val="left"/>
      <w:pPr>
        <w:ind w:left="5040" w:hanging="360"/>
      </w:pPr>
      <w:rPr>
        <w:rFonts w:hint="default" w:ascii="Symbol" w:hAnsi="Symbol"/>
      </w:rPr>
    </w:lvl>
    <w:lvl w:ilvl="7" w:tplc="8214DB10">
      <w:start w:val="1"/>
      <w:numFmt w:val="bullet"/>
      <w:lvlText w:val="o"/>
      <w:lvlJc w:val="left"/>
      <w:pPr>
        <w:ind w:left="5760" w:hanging="360"/>
      </w:pPr>
      <w:rPr>
        <w:rFonts w:hint="default" w:ascii="Courier New" w:hAnsi="Courier New"/>
      </w:rPr>
    </w:lvl>
    <w:lvl w:ilvl="8" w:tplc="83245B0C">
      <w:start w:val="1"/>
      <w:numFmt w:val="bullet"/>
      <w:lvlText w:val=""/>
      <w:lvlJc w:val="left"/>
      <w:pPr>
        <w:ind w:left="6480" w:hanging="360"/>
      </w:pPr>
      <w:rPr>
        <w:rFonts w:hint="default" w:ascii="Wingdings" w:hAnsi="Wingdings"/>
      </w:rPr>
    </w:lvl>
  </w:abstractNum>
  <w:abstractNum w:abstractNumId="4" w15:restartNumberingAfterBreak="0">
    <w:nsid w:val="0E631292"/>
    <w:multiLevelType w:val="hybridMultilevel"/>
    <w:tmpl w:val="CD8039FE"/>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5" w15:restartNumberingAfterBreak="0">
    <w:nsid w:val="1023B25D"/>
    <w:multiLevelType w:val="hybridMultilevel"/>
    <w:tmpl w:val="1DDA8490"/>
    <w:lvl w:ilvl="0" w:tplc="0846EA8C">
      <w:start w:val="1"/>
      <w:numFmt w:val="bullet"/>
      <w:lvlText w:val=""/>
      <w:lvlJc w:val="left"/>
      <w:pPr>
        <w:ind w:left="720" w:hanging="360"/>
      </w:pPr>
      <w:rPr>
        <w:rFonts w:hint="default" w:ascii="Symbol" w:hAnsi="Symbol"/>
      </w:rPr>
    </w:lvl>
    <w:lvl w:ilvl="1" w:tplc="94D08AEC">
      <w:start w:val="1"/>
      <w:numFmt w:val="bullet"/>
      <w:lvlText w:val="o"/>
      <w:lvlJc w:val="left"/>
      <w:pPr>
        <w:ind w:left="1440" w:hanging="360"/>
      </w:pPr>
      <w:rPr>
        <w:rFonts w:hint="default" w:ascii="Courier New" w:hAnsi="Courier New"/>
      </w:rPr>
    </w:lvl>
    <w:lvl w:ilvl="2" w:tplc="02166428">
      <w:start w:val="1"/>
      <w:numFmt w:val="bullet"/>
      <w:lvlText w:val=""/>
      <w:lvlJc w:val="left"/>
      <w:pPr>
        <w:ind w:left="2160" w:hanging="360"/>
      </w:pPr>
      <w:rPr>
        <w:rFonts w:hint="default" w:ascii="Wingdings" w:hAnsi="Wingdings"/>
      </w:rPr>
    </w:lvl>
    <w:lvl w:ilvl="3" w:tplc="CB8C4C4A">
      <w:start w:val="1"/>
      <w:numFmt w:val="bullet"/>
      <w:lvlText w:val=""/>
      <w:lvlJc w:val="left"/>
      <w:pPr>
        <w:ind w:left="2880" w:hanging="360"/>
      </w:pPr>
      <w:rPr>
        <w:rFonts w:hint="default" w:ascii="Symbol" w:hAnsi="Symbol"/>
      </w:rPr>
    </w:lvl>
    <w:lvl w:ilvl="4" w:tplc="39FCFE7A">
      <w:start w:val="1"/>
      <w:numFmt w:val="bullet"/>
      <w:lvlText w:val="o"/>
      <w:lvlJc w:val="left"/>
      <w:pPr>
        <w:ind w:left="3600" w:hanging="360"/>
      </w:pPr>
      <w:rPr>
        <w:rFonts w:hint="default" w:ascii="Courier New" w:hAnsi="Courier New"/>
      </w:rPr>
    </w:lvl>
    <w:lvl w:ilvl="5" w:tplc="3D10F8FC">
      <w:start w:val="1"/>
      <w:numFmt w:val="bullet"/>
      <w:lvlText w:val=""/>
      <w:lvlJc w:val="left"/>
      <w:pPr>
        <w:ind w:left="4320" w:hanging="360"/>
      </w:pPr>
      <w:rPr>
        <w:rFonts w:hint="default" w:ascii="Wingdings" w:hAnsi="Wingdings"/>
      </w:rPr>
    </w:lvl>
    <w:lvl w:ilvl="6" w:tplc="71568284">
      <w:start w:val="1"/>
      <w:numFmt w:val="bullet"/>
      <w:lvlText w:val=""/>
      <w:lvlJc w:val="left"/>
      <w:pPr>
        <w:ind w:left="5040" w:hanging="360"/>
      </w:pPr>
      <w:rPr>
        <w:rFonts w:hint="default" w:ascii="Symbol" w:hAnsi="Symbol"/>
      </w:rPr>
    </w:lvl>
    <w:lvl w:ilvl="7" w:tplc="6BC8667A">
      <w:start w:val="1"/>
      <w:numFmt w:val="bullet"/>
      <w:lvlText w:val="o"/>
      <w:lvlJc w:val="left"/>
      <w:pPr>
        <w:ind w:left="5760" w:hanging="360"/>
      </w:pPr>
      <w:rPr>
        <w:rFonts w:hint="default" w:ascii="Courier New" w:hAnsi="Courier New"/>
      </w:rPr>
    </w:lvl>
    <w:lvl w:ilvl="8" w:tplc="AD2E51A4">
      <w:start w:val="1"/>
      <w:numFmt w:val="bullet"/>
      <w:lvlText w:val=""/>
      <w:lvlJc w:val="left"/>
      <w:pPr>
        <w:ind w:left="6480" w:hanging="360"/>
      </w:pPr>
      <w:rPr>
        <w:rFonts w:hint="default" w:ascii="Wingdings" w:hAnsi="Wingdings"/>
      </w:rPr>
    </w:lvl>
  </w:abstractNum>
  <w:abstractNum w:abstractNumId="6" w15:restartNumberingAfterBreak="0">
    <w:nsid w:val="10D98A43"/>
    <w:multiLevelType w:val="hybridMultilevel"/>
    <w:tmpl w:val="6AFA701C"/>
    <w:lvl w:ilvl="0" w:tplc="3C304E64">
      <w:start w:val="1"/>
      <w:numFmt w:val="bullet"/>
      <w:lvlText w:val=""/>
      <w:lvlJc w:val="left"/>
      <w:pPr>
        <w:ind w:left="720" w:hanging="360"/>
      </w:pPr>
      <w:rPr>
        <w:rFonts w:hint="default" w:ascii="Symbol" w:hAnsi="Symbol"/>
      </w:rPr>
    </w:lvl>
    <w:lvl w:ilvl="1" w:tplc="AD80B334">
      <w:start w:val="1"/>
      <w:numFmt w:val="bullet"/>
      <w:lvlText w:val="o"/>
      <w:lvlJc w:val="left"/>
      <w:pPr>
        <w:ind w:left="1440" w:hanging="360"/>
      </w:pPr>
      <w:rPr>
        <w:rFonts w:hint="default" w:ascii="Courier New" w:hAnsi="Courier New"/>
      </w:rPr>
    </w:lvl>
    <w:lvl w:ilvl="2" w:tplc="411C38B4">
      <w:start w:val="1"/>
      <w:numFmt w:val="bullet"/>
      <w:lvlText w:val=""/>
      <w:lvlJc w:val="left"/>
      <w:pPr>
        <w:ind w:left="2160" w:hanging="360"/>
      </w:pPr>
      <w:rPr>
        <w:rFonts w:hint="default" w:ascii="Wingdings" w:hAnsi="Wingdings"/>
      </w:rPr>
    </w:lvl>
    <w:lvl w:ilvl="3" w:tplc="DA46340C">
      <w:start w:val="1"/>
      <w:numFmt w:val="bullet"/>
      <w:lvlText w:val=""/>
      <w:lvlJc w:val="left"/>
      <w:pPr>
        <w:ind w:left="2880" w:hanging="360"/>
      </w:pPr>
      <w:rPr>
        <w:rFonts w:hint="default" w:ascii="Symbol" w:hAnsi="Symbol"/>
      </w:rPr>
    </w:lvl>
    <w:lvl w:ilvl="4" w:tplc="FF68BF5A">
      <w:start w:val="1"/>
      <w:numFmt w:val="bullet"/>
      <w:lvlText w:val="o"/>
      <w:lvlJc w:val="left"/>
      <w:pPr>
        <w:ind w:left="3600" w:hanging="360"/>
      </w:pPr>
      <w:rPr>
        <w:rFonts w:hint="default" w:ascii="Courier New" w:hAnsi="Courier New"/>
      </w:rPr>
    </w:lvl>
    <w:lvl w:ilvl="5" w:tplc="8500BF72">
      <w:start w:val="1"/>
      <w:numFmt w:val="bullet"/>
      <w:lvlText w:val=""/>
      <w:lvlJc w:val="left"/>
      <w:pPr>
        <w:ind w:left="4320" w:hanging="360"/>
      </w:pPr>
      <w:rPr>
        <w:rFonts w:hint="default" w:ascii="Wingdings" w:hAnsi="Wingdings"/>
      </w:rPr>
    </w:lvl>
    <w:lvl w:ilvl="6" w:tplc="FD60D540">
      <w:start w:val="1"/>
      <w:numFmt w:val="bullet"/>
      <w:lvlText w:val=""/>
      <w:lvlJc w:val="left"/>
      <w:pPr>
        <w:ind w:left="5040" w:hanging="360"/>
      </w:pPr>
      <w:rPr>
        <w:rFonts w:hint="default" w:ascii="Symbol" w:hAnsi="Symbol"/>
      </w:rPr>
    </w:lvl>
    <w:lvl w:ilvl="7" w:tplc="B7E2DCAC">
      <w:start w:val="1"/>
      <w:numFmt w:val="bullet"/>
      <w:lvlText w:val="o"/>
      <w:lvlJc w:val="left"/>
      <w:pPr>
        <w:ind w:left="5760" w:hanging="360"/>
      </w:pPr>
      <w:rPr>
        <w:rFonts w:hint="default" w:ascii="Courier New" w:hAnsi="Courier New"/>
      </w:rPr>
    </w:lvl>
    <w:lvl w:ilvl="8" w:tplc="57B6522C">
      <w:start w:val="1"/>
      <w:numFmt w:val="bullet"/>
      <w:lvlText w:val=""/>
      <w:lvlJc w:val="left"/>
      <w:pPr>
        <w:ind w:left="6480" w:hanging="360"/>
      </w:pPr>
      <w:rPr>
        <w:rFonts w:hint="default" w:ascii="Wingdings" w:hAnsi="Wingdings"/>
      </w:rPr>
    </w:lvl>
  </w:abstractNum>
  <w:abstractNum w:abstractNumId="7" w15:restartNumberingAfterBreak="0">
    <w:nsid w:val="113C4C7D"/>
    <w:multiLevelType w:val="hybridMultilevel"/>
    <w:tmpl w:val="20244B9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8" w15:restartNumberingAfterBreak="0">
    <w:nsid w:val="11661DB8"/>
    <w:multiLevelType w:val="hybridMultilevel"/>
    <w:tmpl w:val="C7F235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494A304"/>
    <w:multiLevelType w:val="hybridMultilevel"/>
    <w:tmpl w:val="80CCBB74"/>
    <w:lvl w:ilvl="0" w:tplc="E60CD932">
      <w:start w:val="1"/>
      <w:numFmt w:val="bullet"/>
      <w:lvlText w:val=""/>
      <w:lvlJc w:val="left"/>
      <w:pPr>
        <w:ind w:left="720" w:hanging="360"/>
      </w:pPr>
      <w:rPr>
        <w:rFonts w:hint="default" w:ascii="Symbol" w:hAnsi="Symbol"/>
      </w:rPr>
    </w:lvl>
    <w:lvl w:ilvl="1" w:tplc="1150A60C">
      <w:start w:val="1"/>
      <w:numFmt w:val="bullet"/>
      <w:lvlText w:val="o"/>
      <w:lvlJc w:val="left"/>
      <w:pPr>
        <w:ind w:left="1440" w:hanging="360"/>
      </w:pPr>
      <w:rPr>
        <w:rFonts w:hint="default" w:ascii="Courier New" w:hAnsi="Courier New"/>
      </w:rPr>
    </w:lvl>
    <w:lvl w:ilvl="2" w:tplc="A1ACB3B8">
      <w:start w:val="1"/>
      <w:numFmt w:val="bullet"/>
      <w:lvlText w:val=""/>
      <w:lvlJc w:val="left"/>
      <w:pPr>
        <w:ind w:left="2160" w:hanging="360"/>
      </w:pPr>
      <w:rPr>
        <w:rFonts w:hint="default" w:ascii="Wingdings" w:hAnsi="Wingdings"/>
      </w:rPr>
    </w:lvl>
    <w:lvl w:ilvl="3" w:tplc="2CAC507A">
      <w:start w:val="1"/>
      <w:numFmt w:val="bullet"/>
      <w:lvlText w:val=""/>
      <w:lvlJc w:val="left"/>
      <w:pPr>
        <w:ind w:left="2880" w:hanging="360"/>
      </w:pPr>
      <w:rPr>
        <w:rFonts w:hint="default" w:ascii="Symbol" w:hAnsi="Symbol"/>
      </w:rPr>
    </w:lvl>
    <w:lvl w:ilvl="4" w:tplc="E8582C16">
      <w:start w:val="1"/>
      <w:numFmt w:val="bullet"/>
      <w:lvlText w:val="o"/>
      <w:lvlJc w:val="left"/>
      <w:pPr>
        <w:ind w:left="3600" w:hanging="360"/>
      </w:pPr>
      <w:rPr>
        <w:rFonts w:hint="default" w:ascii="Courier New" w:hAnsi="Courier New"/>
      </w:rPr>
    </w:lvl>
    <w:lvl w:ilvl="5" w:tplc="B38EECB6">
      <w:start w:val="1"/>
      <w:numFmt w:val="bullet"/>
      <w:lvlText w:val=""/>
      <w:lvlJc w:val="left"/>
      <w:pPr>
        <w:ind w:left="4320" w:hanging="360"/>
      </w:pPr>
      <w:rPr>
        <w:rFonts w:hint="default" w:ascii="Wingdings" w:hAnsi="Wingdings"/>
      </w:rPr>
    </w:lvl>
    <w:lvl w:ilvl="6" w:tplc="87C27F60">
      <w:start w:val="1"/>
      <w:numFmt w:val="bullet"/>
      <w:lvlText w:val=""/>
      <w:lvlJc w:val="left"/>
      <w:pPr>
        <w:ind w:left="5040" w:hanging="360"/>
      </w:pPr>
      <w:rPr>
        <w:rFonts w:hint="default" w:ascii="Symbol" w:hAnsi="Symbol"/>
      </w:rPr>
    </w:lvl>
    <w:lvl w:ilvl="7" w:tplc="F702A5C8">
      <w:start w:val="1"/>
      <w:numFmt w:val="bullet"/>
      <w:lvlText w:val="o"/>
      <w:lvlJc w:val="left"/>
      <w:pPr>
        <w:ind w:left="5760" w:hanging="360"/>
      </w:pPr>
      <w:rPr>
        <w:rFonts w:hint="default" w:ascii="Courier New" w:hAnsi="Courier New"/>
      </w:rPr>
    </w:lvl>
    <w:lvl w:ilvl="8" w:tplc="81DA0FD4">
      <w:start w:val="1"/>
      <w:numFmt w:val="bullet"/>
      <w:lvlText w:val=""/>
      <w:lvlJc w:val="left"/>
      <w:pPr>
        <w:ind w:left="6480" w:hanging="360"/>
      </w:pPr>
      <w:rPr>
        <w:rFonts w:hint="default" w:ascii="Wingdings" w:hAnsi="Wingdings"/>
      </w:rPr>
    </w:lvl>
  </w:abstractNum>
  <w:abstractNum w:abstractNumId="10" w15:restartNumberingAfterBreak="0">
    <w:nsid w:val="14A36943"/>
    <w:multiLevelType w:val="hybridMultilevel"/>
    <w:tmpl w:val="F5EAC1A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 w15:restartNumberingAfterBreak="0">
    <w:nsid w:val="1674EBD0"/>
    <w:multiLevelType w:val="hybridMultilevel"/>
    <w:tmpl w:val="FFFFFFFF"/>
    <w:lvl w:ilvl="0" w:tplc="AF8892D4">
      <w:start w:val="1"/>
      <w:numFmt w:val="bullet"/>
      <w:lvlText w:val=""/>
      <w:lvlJc w:val="left"/>
      <w:pPr>
        <w:ind w:left="1080" w:hanging="360"/>
      </w:pPr>
      <w:rPr>
        <w:rFonts w:hint="default" w:ascii="Symbol" w:hAnsi="Symbol"/>
      </w:rPr>
    </w:lvl>
    <w:lvl w:ilvl="1" w:tplc="6C0EF158">
      <w:start w:val="1"/>
      <w:numFmt w:val="bullet"/>
      <w:lvlText w:val="o"/>
      <w:lvlJc w:val="left"/>
      <w:pPr>
        <w:ind w:left="1800" w:hanging="360"/>
      </w:pPr>
      <w:rPr>
        <w:rFonts w:hint="default" w:ascii="Courier New" w:hAnsi="Courier New"/>
      </w:rPr>
    </w:lvl>
    <w:lvl w:ilvl="2" w:tplc="6442B718">
      <w:start w:val="1"/>
      <w:numFmt w:val="bullet"/>
      <w:lvlText w:val=""/>
      <w:lvlJc w:val="left"/>
      <w:pPr>
        <w:ind w:left="2520" w:hanging="360"/>
      </w:pPr>
      <w:rPr>
        <w:rFonts w:hint="default" w:ascii="Wingdings" w:hAnsi="Wingdings"/>
      </w:rPr>
    </w:lvl>
    <w:lvl w:ilvl="3" w:tplc="B35A3384">
      <w:start w:val="1"/>
      <w:numFmt w:val="bullet"/>
      <w:lvlText w:val=""/>
      <w:lvlJc w:val="left"/>
      <w:pPr>
        <w:ind w:left="3240" w:hanging="360"/>
      </w:pPr>
      <w:rPr>
        <w:rFonts w:hint="default" w:ascii="Symbol" w:hAnsi="Symbol"/>
      </w:rPr>
    </w:lvl>
    <w:lvl w:ilvl="4" w:tplc="989C3B64">
      <w:start w:val="1"/>
      <w:numFmt w:val="bullet"/>
      <w:lvlText w:val="o"/>
      <w:lvlJc w:val="left"/>
      <w:pPr>
        <w:ind w:left="3960" w:hanging="360"/>
      </w:pPr>
      <w:rPr>
        <w:rFonts w:hint="default" w:ascii="Courier New" w:hAnsi="Courier New"/>
      </w:rPr>
    </w:lvl>
    <w:lvl w:ilvl="5" w:tplc="E4CAC90C">
      <w:start w:val="1"/>
      <w:numFmt w:val="bullet"/>
      <w:lvlText w:val=""/>
      <w:lvlJc w:val="left"/>
      <w:pPr>
        <w:ind w:left="4680" w:hanging="360"/>
      </w:pPr>
      <w:rPr>
        <w:rFonts w:hint="default" w:ascii="Wingdings" w:hAnsi="Wingdings"/>
      </w:rPr>
    </w:lvl>
    <w:lvl w:ilvl="6" w:tplc="51FE0F62">
      <w:start w:val="1"/>
      <w:numFmt w:val="bullet"/>
      <w:lvlText w:val=""/>
      <w:lvlJc w:val="left"/>
      <w:pPr>
        <w:ind w:left="5400" w:hanging="360"/>
      </w:pPr>
      <w:rPr>
        <w:rFonts w:hint="default" w:ascii="Symbol" w:hAnsi="Symbol"/>
      </w:rPr>
    </w:lvl>
    <w:lvl w:ilvl="7" w:tplc="95E6204E">
      <w:start w:val="1"/>
      <w:numFmt w:val="bullet"/>
      <w:lvlText w:val="o"/>
      <w:lvlJc w:val="left"/>
      <w:pPr>
        <w:ind w:left="6120" w:hanging="360"/>
      </w:pPr>
      <w:rPr>
        <w:rFonts w:hint="default" w:ascii="Courier New" w:hAnsi="Courier New"/>
      </w:rPr>
    </w:lvl>
    <w:lvl w:ilvl="8" w:tplc="D75A1DA0">
      <w:start w:val="1"/>
      <w:numFmt w:val="bullet"/>
      <w:lvlText w:val=""/>
      <w:lvlJc w:val="left"/>
      <w:pPr>
        <w:ind w:left="6840" w:hanging="360"/>
      </w:pPr>
      <w:rPr>
        <w:rFonts w:hint="default" w:ascii="Wingdings" w:hAnsi="Wingdings"/>
      </w:rPr>
    </w:lvl>
  </w:abstractNum>
  <w:abstractNum w:abstractNumId="12" w15:restartNumberingAfterBreak="0">
    <w:nsid w:val="184212E6"/>
    <w:multiLevelType w:val="hybridMultilevel"/>
    <w:tmpl w:val="C60A17C4"/>
    <w:lvl w:ilvl="0" w:tplc="0C5C650E">
      <w:start w:val="1"/>
      <w:numFmt w:val="bullet"/>
      <w:lvlText w:val=""/>
      <w:lvlJc w:val="left"/>
      <w:pPr>
        <w:ind w:left="720" w:hanging="360"/>
      </w:pPr>
      <w:rPr>
        <w:rFonts w:hint="default" w:ascii="Symbol" w:hAnsi="Symbol"/>
      </w:rPr>
    </w:lvl>
    <w:lvl w:ilvl="1" w:tplc="54849EF0">
      <w:start w:val="1"/>
      <w:numFmt w:val="bullet"/>
      <w:lvlText w:val="o"/>
      <w:lvlJc w:val="left"/>
      <w:pPr>
        <w:ind w:left="1440" w:hanging="360"/>
      </w:pPr>
      <w:rPr>
        <w:rFonts w:hint="default" w:ascii="Courier New" w:hAnsi="Courier New"/>
      </w:rPr>
    </w:lvl>
    <w:lvl w:ilvl="2" w:tplc="E556DB22">
      <w:start w:val="1"/>
      <w:numFmt w:val="bullet"/>
      <w:lvlText w:val=""/>
      <w:lvlJc w:val="left"/>
      <w:pPr>
        <w:ind w:left="2160" w:hanging="360"/>
      </w:pPr>
      <w:rPr>
        <w:rFonts w:hint="default" w:ascii="Wingdings" w:hAnsi="Wingdings"/>
      </w:rPr>
    </w:lvl>
    <w:lvl w:ilvl="3" w:tplc="39BC40E0">
      <w:start w:val="1"/>
      <w:numFmt w:val="bullet"/>
      <w:lvlText w:val=""/>
      <w:lvlJc w:val="left"/>
      <w:pPr>
        <w:ind w:left="2880" w:hanging="360"/>
      </w:pPr>
      <w:rPr>
        <w:rFonts w:hint="default" w:ascii="Symbol" w:hAnsi="Symbol"/>
      </w:rPr>
    </w:lvl>
    <w:lvl w:ilvl="4" w:tplc="6554B2BC">
      <w:start w:val="1"/>
      <w:numFmt w:val="bullet"/>
      <w:lvlText w:val="o"/>
      <w:lvlJc w:val="left"/>
      <w:pPr>
        <w:ind w:left="3600" w:hanging="360"/>
      </w:pPr>
      <w:rPr>
        <w:rFonts w:hint="default" w:ascii="Courier New" w:hAnsi="Courier New"/>
      </w:rPr>
    </w:lvl>
    <w:lvl w:ilvl="5" w:tplc="657A6E14">
      <w:start w:val="1"/>
      <w:numFmt w:val="bullet"/>
      <w:lvlText w:val=""/>
      <w:lvlJc w:val="left"/>
      <w:pPr>
        <w:ind w:left="4320" w:hanging="360"/>
      </w:pPr>
      <w:rPr>
        <w:rFonts w:hint="default" w:ascii="Wingdings" w:hAnsi="Wingdings"/>
      </w:rPr>
    </w:lvl>
    <w:lvl w:ilvl="6" w:tplc="8D8A63F6">
      <w:start w:val="1"/>
      <w:numFmt w:val="bullet"/>
      <w:lvlText w:val=""/>
      <w:lvlJc w:val="left"/>
      <w:pPr>
        <w:ind w:left="5040" w:hanging="360"/>
      </w:pPr>
      <w:rPr>
        <w:rFonts w:hint="default" w:ascii="Symbol" w:hAnsi="Symbol"/>
      </w:rPr>
    </w:lvl>
    <w:lvl w:ilvl="7" w:tplc="470CF8C2">
      <w:start w:val="1"/>
      <w:numFmt w:val="bullet"/>
      <w:lvlText w:val="o"/>
      <w:lvlJc w:val="left"/>
      <w:pPr>
        <w:ind w:left="5760" w:hanging="360"/>
      </w:pPr>
      <w:rPr>
        <w:rFonts w:hint="default" w:ascii="Courier New" w:hAnsi="Courier New"/>
      </w:rPr>
    </w:lvl>
    <w:lvl w:ilvl="8" w:tplc="DEDA11DC">
      <w:start w:val="1"/>
      <w:numFmt w:val="bullet"/>
      <w:lvlText w:val=""/>
      <w:lvlJc w:val="left"/>
      <w:pPr>
        <w:ind w:left="6480" w:hanging="360"/>
      </w:pPr>
      <w:rPr>
        <w:rFonts w:hint="default" w:ascii="Wingdings" w:hAnsi="Wingdings"/>
      </w:rPr>
    </w:lvl>
  </w:abstractNum>
  <w:abstractNum w:abstractNumId="13" w15:restartNumberingAfterBreak="0">
    <w:nsid w:val="18DD1E8A"/>
    <w:multiLevelType w:val="multilevel"/>
    <w:tmpl w:val="71B49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8E409A4"/>
    <w:multiLevelType w:val="multilevel"/>
    <w:tmpl w:val="36769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9713DF8"/>
    <w:multiLevelType w:val="multilevel"/>
    <w:tmpl w:val="43269D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BA65BD5"/>
    <w:multiLevelType w:val="hybridMultilevel"/>
    <w:tmpl w:val="79263EF0"/>
    <w:lvl w:ilvl="0" w:tplc="04090003">
      <w:start w:val="1"/>
      <w:numFmt w:val="bullet"/>
      <w:lvlText w:val="o"/>
      <w:lvlJc w:val="left"/>
      <w:pPr>
        <w:ind w:left="1800" w:hanging="360"/>
      </w:pPr>
      <w:rPr>
        <w:rFonts w:hint="default" w:ascii="Courier New" w:hAnsi="Courier New" w:cs="Courier New"/>
      </w:rPr>
    </w:lvl>
    <w:lvl w:ilvl="1" w:tplc="FFFFFFFF">
      <w:start w:val="1"/>
      <w:numFmt w:val="bullet"/>
      <w:lvlText w:val="o"/>
      <w:lvlJc w:val="left"/>
      <w:pPr>
        <w:ind w:left="2520" w:hanging="360"/>
      </w:pPr>
      <w:rPr>
        <w:rFonts w:hint="default" w:ascii="Courier New" w:hAnsi="Courier New" w:cs="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cs="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cs="Courier New"/>
      </w:rPr>
    </w:lvl>
    <w:lvl w:ilvl="8" w:tplc="FFFFFFFF" w:tentative="1">
      <w:start w:val="1"/>
      <w:numFmt w:val="bullet"/>
      <w:lvlText w:val=""/>
      <w:lvlJc w:val="left"/>
      <w:pPr>
        <w:ind w:left="7560" w:hanging="360"/>
      </w:pPr>
      <w:rPr>
        <w:rFonts w:hint="default" w:ascii="Wingdings" w:hAnsi="Wingdings"/>
      </w:rPr>
    </w:lvl>
  </w:abstractNum>
  <w:abstractNum w:abstractNumId="17" w15:restartNumberingAfterBreak="0">
    <w:nsid w:val="1BB67C24"/>
    <w:multiLevelType w:val="hybridMultilevel"/>
    <w:tmpl w:val="BA9C9892"/>
    <w:lvl w:ilvl="0" w:tplc="965CCB98">
      <w:start w:val="1"/>
      <w:numFmt w:val="bullet"/>
      <w:lvlText w:val=""/>
      <w:lvlJc w:val="left"/>
      <w:pPr>
        <w:ind w:left="720" w:hanging="360"/>
      </w:pPr>
      <w:rPr>
        <w:rFonts w:hint="default" w:ascii="Symbol" w:hAnsi="Symbol"/>
      </w:rPr>
    </w:lvl>
    <w:lvl w:ilvl="1" w:tplc="20B047FA">
      <w:start w:val="1"/>
      <w:numFmt w:val="bullet"/>
      <w:lvlText w:val="o"/>
      <w:lvlJc w:val="left"/>
      <w:pPr>
        <w:ind w:left="1440" w:hanging="360"/>
      </w:pPr>
      <w:rPr>
        <w:rFonts w:hint="default" w:ascii="Courier New" w:hAnsi="Courier New"/>
      </w:rPr>
    </w:lvl>
    <w:lvl w:ilvl="2" w:tplc="AF584450">
      <w:start w:val="1"/>
      <w:numFmt w:val="bullet"/>
      <w:lvlText w:val=""/>
      <w:lvlJc w:val="left"/>
      <w:pPr>
        <w:ind w:left="2160" w:hanging="360"/>
      </w:pPr>
      <w:rPr>
        <w:rFonts w:hint="default" w:ascii="Wingdings" w:hAnsi="Wingdings"/>
      </w:rPr>
    </w:lvl>
    <w:lvl w:ilvl="3" w:tplc="272E6192">
      <w:start w:val="1"/>
      <w:numFmt w:val="bullet"/>
      <w:lvlText w:val=""/>
      <w:lvlJc w:val="left"/>
      <w:pPr>
        <w:ind w:left="2880" w:hanging="360"/>
      </w:pPr>
      <w:rPr>
        <w:rFonts w:hint="default" w:ascii="Symbol" w:hAnsi="Symbol"/>
      </w:rPr>
    </w:lvl>
    <w:lvl w:ilvl="4" w:tplc="A54856FE">
      <w:start w:val="1"/>
      <w:numFmt w:val="bullet"/>
      <w:lvlText w:val="o"/>
      <w:lvlJc w:val="left"/>
      <w:pPr>
        <w:ind w:left="3600" w:hanging="360"/>
      </w:pPr>
      <w:rPr>
        <w:rFonts w:hint="default" w:ascii="Courier New" w:hAnsi="Courier New"/>
      </w:rPr>
    </w:lvl>
    <w:lvl w:ilvl="5" w:tplc="BED20B9E">
      <w:start w:val="1"/>
      <w:numFmt w:val="bullet"/>
      <w:lvlText w:val=""/>
      <w:lvlJc w:val="left"/>
      <w:pPr>
        <w:ind w:left="4320" w:hanging="360"/>
      </w:pPr>
      <w:rPr>
        <w:rFonts w:hint="default" w:ascii="Wingdings" w:hAnsi="Wingdings"/>
      </w:rPr>
    </w:lvl>
    <w:lvl w:ilvl="6" w:tplc="2410F4F8">
      <w:start w:val="1"/>
      <w:numFmt w:val="bullet"/>
      <w:lvlText w:val=""/>
      <w:lvlJc w:val="left"/>
      <w:pPr>
        <w:ind w:left="5040" w:hanging="360"/>
      </w:pPr>
      <w:rPr>
        <w:rFonts w:hint="default" w:ascii="Symbol" w:hAnsi="Symbol"/>
      </w:rPr>
    </w:lvl>
    <w:lvl w:ilvl="7" w:tplc="815E7400">
      <w:start w:val="1"/>
      <w:numFmt w:val="bullet"/>
      <w:lvlText w:val="o"/>
      <w:lvlJc w:val="left"/>
      <w:pPr>
        <w:ind w:left="5760" w:hanging="360"/>
      </w:pPr>
      <w:rPr>
        <w:rFonts w:hint="default" w:ascii="Courier New" w:hAnsi="Courier New"/>
      </w:rPr>
    </w:lvl>
    <w:lvl w:ilvl="8" w:tplc="9FDC284A">
      <w:start w:val="1"/>
      <w:numFmt w:val="bullet"/>
      <w:lvlText w:val=""/>
      <w:lvlJc w:val="left"/>
      <w:pPr>
        <w:ind w:left="6480" w:hanging="360"/>
      </w:pPr>
      <w:rPr>
        <w:rFonts w:hint="default" w:ascii="Wingdings" w:hAnsi="Wingdings"/>
      </w:rPr>
    </w:lvl>
  </w:abstractNum>
  <w:abstractNum w:abstractNumId="18" w15:restartNumberingAfterBreak="0">
    <w:nsid w:val="1C29EFF3"/>
    <w:multiLevelType w:val="hybridMultilevel"/>
    <w:tmpl w:val="1A5EEFA4"/>
    <w:lvl w:ilvl="0" w:tplc="EF7E7B4A">
      <w:start w:val="1"/>
      <w:numFmt w:val="decimal"/>
      <w:lvlText w:val="%1."/>
      <w:lvlJc w:val="left"/>
      <w:pPr>
        <w:ind w:left="720" w:hanging="360"/>
      </w:pPr>
    </w:lvl>
    <w:lvl w:ilvl="1" w:tplc="3A704552">
      <w:start w:val="1"/>
      <w:numFmt w:val="lowerLetter"/>
      <w:lvlText w:val="%2."/>
      <w:lvlJc w:val="left"/>
      <w:pPr>
        <w:ind w:left="1440" w:hanging="360"/>
      </w:pPr>
    </w:lvl>
    <w:lvl w:ilvl="2" w:tplc="D02488F6">
      <w:start w:val="1"/>
      <w:numFmt w:val="lowerRoman"/>
      <w:lvlText w:val="%3."/>
      <w:lvlJc w:val="right"/>
      <w:pPr>
        <w:ind w:left="2160" w:hanging="180"/>
      </w:pPr>
    </w:lvl>
    <w:lvl w:ilvl="3" w:tplc="A91E6F64">
      <w:start w:val="1"/>
      <w:numFmt w:val="decimal"/>
      <w:lvlText w:val="%4."/>
      <w:lvlJc w:val="left"/>
      <w:pPr>
        <w:ind w:left="2880" w:hanging="360"/>
      </w:pPr>
    </w:lvl>
    <w:lvl w:ilvl="4" w:tplc="E19496B4">
      <w:start w:val="1"/>
      <w:numFmt w:val="lowerLetter"/>
      <w:lvlText w:val="%5."/>
      <w:lvlJc w:val="left"/>
      <w:pPr>
        <w:ind w:left="3600" w:hanging="360"/>
      </w:pPr>
    </w:lvl>
    <w:lvl w:ilvl="5" w:tplc="01AC78CA">
      <w:start w:val="1"/>
      <w:numFmt w:val="lowerRoman"/>
      <w:lvlText w:val="%6."/>
      <w:lvlJc w:val="right"/>
      <w:pPr>
        <w:ind w:left="4320" w:hanging="180"/>
      </w:pPr>
    </w:lvl>
    <w:lvl w:ilvl="6" w:tplc="781434E6">
      <w:start w:val="1"/>
      <w:numFmt w:val="decimal"/>
      <w:lvlText w:val="%7."/>
      <w:lvlJc w:val="left"/>
      <w:pPr>
        <w:ind w:left="5040" w:hanging="360"/>
      </w:pPr>
    </w:lvl>
    <w:lvl w:ilvl="7" w:tplc="EADEC6DA">
      <w:start w:val="1"/>
      <w:numFmt w:val="lowerLetter"/>
      <w:lvlText w:val="%8."/>
      <w:lvlJc w:val="left"/>
      <w:pPr>
        <w:ind w:left="5760" w:hanging="360"/>
      </w:pPr>
    </w:lvl>
    <w:lvl w:ilvl="8" w:tplc="503442AE">
      <w:start w:val="1"/>
      <w:numFmt w:val="lowerRoman"/>
      <w:lvlText w:val="%9."/>
      <w:lvlJc w:val="right"/>
      <w:pPr>
        <w:ind w:left="6480" w:hanging="180"/>
      </w:pPr>
    </w:lvl>
  </w:abstractNum>
  <w:abstractNum w:abstractNumId="19" w15:restartNumberingAfterBreak="0">
    <w:nsid w:val="1D114FA9"/>
    <w:multiLevelType w:val="hybridMultilevel"/>
    <w:tmpl w:val="42B6D41C"/>
    <w:lvl w:ilvl="0" w:tplc="DFA42D06">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2B290A"/>
    <w:multiLevelType w:val="hybridMultilevel"/>
    <w:tmpl w:val="EA263686"/>
    <w:lvl w:ilvl="0" w:tplc="07189116">
      <w:start w:val="1"/>
      <w:numFmt w:val="bullet"/>
      <w:lvlText w:val=""/>
      <w:lvlJc w:val="left"/>
      <w:pPr>
        <w:ind w:left="720" w:hanging="360"/>
      </w:pPr>
      <w:rPr>
        <w:rFonts w:hint="default" w:ascii="Symbol" w:hAnsi="Symbol"/>
      </w:rPr>
    </w:lvl>
    <w:lvl w:ilvl="1" w:tplc="7C66EF7C">
      <w:start w:val="1"/>
      <w:numFmt w:val="bullet"/>
      <w:lvlText w:val="o"/>
      <w:lvlJc w:val="left"/>
      <w:pPr>
        <w:ind w:left="1440" w:hanging="360"/>
      </w:pPr>
      <w:rPr>
        <w:rFonts w:hint="default" w:ascii="Courier New" w:hAnsi="Courier New"/>
      </w:rPr>
    </w:lvl>
    <w:lvl w:ilvl="2" w:tplc="2E8AE78C">
      <w:start w:val="1"/>
      <w:numFmt w:val="bullet"/>
      <w:lvlText w:val=""/>
      <w:lvlJc w:val="left"/>
      <w:pPr>
        <w:ind w:left="2160" w:hanging="360"/>
      </w:pPr>
      <w:rPr>
        <w:rFonts w:hint="default" w:ascii="Wingdings" w:hAnsi="Wingdings"/>
      </w:rPr>
    </w:lvl>
    <w:lvl w:ilvl="3" w:tplc="6ADCF42A">
      <w:start w:val="1"/>
      <w:numFmt w:val="bullet"/>
      <w:lvlText w:val=""/>
      <w:lvlJc w:val="left"/>
      <w:pPr>
        <w:ind w:left="2880" w:hanging="360"/>
      </w:pPr>
      <w:rPr>
        <w:rFonts w:hint="default" w:ascii="Symbol" w:hAnsi="Symbol"/>
      </w:rPr>
    </w:lvl>
    <w:lvl w:ilvl="4" w:tplc="8F229602">
      <w:start w:val="1"/>
      <w:numFmt w:val="bullet"/>
      <w:lvlText w:val="o"/>
      <w:lvlJc w:val="left"/>
      <w:pPr>
        <w:ind w:left="3600" w:hanging="360"/>
      </w:pPr>
      <w:rPr>
        <w:rFonts w:hint="default" w:ascii="Courier New" w:hAnsi="Courier New"/>
      </w:rPr>
    </w:lvl>
    <w:lvl w:ilvl="5" w:tplc="541E75C0">
      <w:start w:val="1"/>
      <w:numFmt w:val="bullet"/>
      <w:lvlText w:val=""/>
      <w:lvlJc w:val="left"/>
      <w:pPr>
        <w:ind w:left="4320" w:hanging="360"/>
      </w:pPr>
      <w:rPr>
        <w:rFonts w:hint="default" w:ascii="Wingdings" w:hAnsi="Wingdings"/>
      </w:rPr>
    </w:lvl>
    <w:lvl w:ilvl="6" w:tplc="A5E61964">
      <w:start w:val="1"/>
      <w:numFmt w:val="bullet"/>
      <w:lvlText w:val=""/>
      <w:lvlJc w:val="left"/>
      <w:pPr>
        <w:ind w:left="5040" w:hanging="360"/>
      </w:pPr>
      <w:rPr>
        <w:rFonts w:hint="default" w:ascii="Symbol" w:hAnsi="Symbol"/>
      </w:rPr>
    </w:lvl>
    <w:lvl w:ilvl="7" w:tplc="62164C2C">
      <w:start w:val="1"/>
      <w:numFmt w:val="bullet"/>
      <w:lvlText w:val="o"/>
      <w:lvlJc w:val="left"/>
      <w:pPr>
        <w:ind w:left="5760" w:hanging="360"/>
      </w:pPr>
      <w:rPr>
        <w:rFonts w:hint="default" w:ascii="Courier New" w:hAnsi="Courier New"/>
      </w:rPr>
    </w:lvl>
    <w:lvl w:ilvl="8" w:tplc="BB6C8E7A">
      <w:start w:val="1"/>
      <w:numFmt w:val="bullet"/>
      <w:lvlText w:val=""/>
      <w:lvlJc w:val="left"/>
      <w:pPr>
        <w:ind w:left="6480" w:hanging="360"/>
      </w:pPr>
      <w:rPr>
        <w:rFonts w:hint="default" w:ascii="Wingdings" w:hAnsi="Wingdings"/>
      </w:rPr>
    </w:lvl>
  </w:abstractNum>
  <w:abstractNum w:abstractNumId="21" w15:restartNumberingAfterBreak="0">
    <w:nsid w:val="26F37BAD"/>
    <w:multiLevelType w:val="hybridMultilevel"/>
    <w:tmpl w:val="D520B3FC"/>
    <w:lvl w:ilvl="0" w:tplc="630EAB96">
      <w:start w:val="1"/>
      <w:numFmt w:val="decimal"/>
      <w:lvlText w:val="%1."/>
      <w:lvlJc w:val="left"/>
      <w:pPr>
        <w:ind w:left="720" w:hanging="360"/>
      </w:pPr>
      <w:rPr>
        <w:color w:val="156082"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15C0CA"/>
    <w:multiLevelType w:val="hybridMultilevel"/>
    <w:tmpl w:val="2F009518"/>
    <w:lvl w:ilvl="0" w:tplc="4AB4296C">
      <w:start w:val="1"/>
      <w:numFmt w:val="decimal"/>
      <w:lvlText w:val="%1."/>
      <w:lvlJc w:val="left"/>
      <w:pPr>
        <w:ind w:left="1080" w:hanging="360"/>
      </w:pPr>
      <w:rPr>
        <w:b/>
        <w:bCs/>
      </w:rPr>
    </w:lvl>
    <w:lvl w:ilvl="1" w:tplc="86D06452">
      <w:start w:val="1"/>
      <w:numFmt w:val="lowerLetter"/>
      <w:lvlText w:val="%2."/>
      <w:lvlJc w:val="left"/>
      <w:pPr>
        <w:ind w:left="1800" w:hanging="360"/>
      </w:pPr>
    </w:lvl>
    <w:lvl w:ilvl="2" w:tplc="355093B2">
      <w:start w:val="1"/>
      <w:numFmt w:val="lowerRoman"/>
      <w:lvlText w:val="%3."/>
      <w:lvlJc w:val="right"/>
      <w:pPr>
        <w:ind w:left="2520" w:hanging="180"/>
      </w:pPr>
    </w:lvl>
    <w:lvl w:ilvl="3" w:tplc="82AEC3C8">
      <w:start w:val="1"/>
      <w:numFmt w:val="decimal"/>
      <w:lvlText w:val="%4."/>
      <w:lvlJc w:val="left"/>
      <w:pPr>
        <w:ind w:left="3240" w:hanging="360"/>
      </w:pPr>
    </w:lvl>
    <w:lvl w:ilvl="4" w:tplc="554843E0">
      <w:start w:val="1"/>
      <w:numFmt w:val="lowerLetter"/>
      <w:lvlText w:val="%5."/>
      <w:lvlJc w:val="left"/>
      <w:pPr>
        <w:ind w:left="3960" w:hanging="360"/>
      </w:pPr>
    </w:lvl>
    <w:lvl w:ilvl="5" w:tplc="6A46726E">
      <w:start w:val="1"/>
      <w:numFmt w:val="lowerRoman"/>
      <w:lvlText w:val="%6."/>
      <w:lvlJc w:val="right"/>
      <w:pPr>
        <w:ind w:left="4680" w:hanging="180"/>
      </w:pPr>
    </w:lvl>
    <w:lvl w:ilvl="6" w:tplc="600E6E76">
      <w:start w:val="1"/>
      <w:numFmt w:val="decimal"/>
      <w:lvlText w:val="%7."/>
      <w:lvlJc w:val="left"/>
      <w:pPr>
        <w:ind w:left="5400" w:hanging="360"/>
      </w:pPr>
    </w:lvl>
    <w:lvl w:ilvl="7" w:tplc="1C58D97E">
      <w:start w:val="1"/>
      <w:numFmt w:val="lowerLetter"/>
      <w:lvlText w:val="%8."/>
      <w:lvlJc w:val="left"/>
      <w:pPr>
        <w:ind w:left="6120" w:hanging="360"/>
      </w:pPr>
    </w:lvl>
    <w:lvl w:ilvl="8" w:tplc="69B6F7EE">
      <w:start w:val="1"/>
      <w:numFmt w:val="lowerRoman"/>
      <w:lvlText w:val="%9."/>
      <w:lvlJc w:val="right"/>
      <w:pPr>
        <w:ind w:left="6840" w:hanging="180"/>
      </w:pPr>
    </w:lvl>
  </w:abstractNum>
  <w:abstractNum w:abstractNumId="23" w15:restartNumberingAfterBreak="0">
    <w:nsid w:val="2884B657"/>
    <w:multiLevelType w:val="hybridMultilevel"/>
    <w:tmpl w:val="329E4986"/>
    <w:lvl w:ilvl="0" w:tplc="08D8AD10">
      <w:start w:val="1"/>
      <w:numFmt w:val="bullet"/>
      <w:lvlText w:val=""/>
      <w:lvlJc w:val="left"/>
      <w:pPr>
        <w:ind w:left="1080" w:hanging="360"/>
      </w:pPr>
      <w:rPr>
        <w:rFonts w:hint="default" w:ascii="Symbol" w:hAnsi="Symbol"/>
      </w:rPr>
    </w:lvl>
    <w:lvl w:ilvl="1" w:tplc="C976503A">
      <w:start w:val="1"/>
      <w:numFmt w:val="bullet"/>
      <w:lvlText w:val="o"/>
      <w:lvlJc w:val="left"/>
      <w:pPr>
        <w:ind w:left="1800" w:hanging="360"/>
      </w:pPr>
      <w:rPr>
        <w:rFonts w:hint="default" w:ascii="Courier New" w:hAnsi="Courier New"/>
      </w:rPr>
    </w:lvl>
    <w:lvl w:ilvl="2" w:tplc="248691CA">
      <w:start w:val="1"/>
      <w:numFmt w:val="bullet"/>
      <w:lvlText w:val=""/>
      <w:lvlJc w:val="left"/>
      <w:pPr>
        <w:ind w:left="2520" w:hanging="360"/>
      </w:pPr>
      <w:rPr>
        <w:rFonts w:hint="default" w:ascii="Wingdings" w:hAnsi="Wingdings"/>
      </w:rPr>
    </w:lvl>
    <w:lvl w:ilvl="3" w:tplc="66D2E782">
      <w:start w:val="1"/>
      <w:numFmt w:val="bullet"/>
      <w:lvlText w:val=""/>
      <w:lvlJc w:val="left"/>
      <w:pPr>
        <w:ind w:left="3240" w:hanging="360"/>
      </w:pPr>
      <w:rPr>
        <w:rFonts w:hint="default" w:ascii="Symbol" w:hAnsi="Symbol"/>
      </w:rPr>
    </w:lvl>
    <w:lvl w:ilvl="4" w:tplc="09BE1B20">
      <w:start w:val="1"/>
      <w:numFmt w:val="bullet"/>
      <w:lvlText w:val="o"/>
      <w:lvlJc w:val="left"/>
      <w:pPr>
        <w:ind w:left="3960" w:hanging="360"/>
      </w:pPr>
      <w:rPr>
        <w:rFonts w:hint="default" w:ascii="Courier New" w:hAnsi="Courier New"/>
      </w:rPr>
    </w:lvl>
    <w:lvl w:ilvl="5" w:tplc="F10C0004">
      <w:start w:val="1"/>
      <w:numFmt w:val="bullet"/>
      <w:lvlText w:val=""/>
      <w:lvlJc w:val="left"/>
      <w:pPr>
        <w:ind w:left="4680" w:hanging="360"/>
      </w:pPr>
      <w:rPr>
        <w:rFonts w:hint="default" w:ascii="Wingdings" w:hAnsi="Wingdings"/>
      </w:rPr>
    </w:lvl>
    <w:lvl w:ilvl="6" w:tplc="D090DAFA">
      <w:start w:val="1"/>
      <w:numFmt w:val="bullet"/>
      <w:lvlText w:val=""/>
      <w:lvlJc w:val="left"/>
      <w:pPr>
        <w:ind w:left="5400" w:hanging="360"/>
      </w:pPr>
      <w:rPr>
        <w:rFonts w:hint="default" w:ascii="Symbol" w:hAnsi="Symbol"/>
      </w:rPr>
    </w:lvl>
    <w:lvl w:ilvl="7" w:tplc="30CEA912">
      <w:start w:val="1"/>
      <w:numFmt w:val="bullet"/>
      <w:lvlText w:val="o"/>
      <w:lvlJc w:val="left"/>
      <w:pPr>
        <w:ind w:left="6120" w:hanging="360"/>
      </w:pPr>
      <w:rPr>
        <w:rFonts w:hint="default" w:ascii="Courier New" w:hAnsi="Courier New"/>
      </w:rPr>
    </w:lvl>
    <w:lvl w:ilvl="8" w:tplc="AEF6A528">
      <w:start w:val="1"/>
      <w:numFmt w:val="bullet"/>
      <w:lvlText w:val=""/>
      <w:lvlJc w:val="left"/>
      <w:pPr>
        <w:ind w:left="6840" w:hanging="360"/>
      </w:pPr>
      <w:rPr>
        <w:rFonts w:hint="default" w:ascii="Wingdings" w:hAnsi="Wingdings"/>
      </w:rPr>
    </w:lvl>
  </w:abstractNum>
  <w:abstractNum w:abstractNumId="24" w15:restartNumberingAfterBreak="0">
    <w:nsid w:val="2A336DBF"/>
    <w:multiLevelType w:val="hybridMultilevel"/>
    <w:tmpl w:val="FFFFFFFF"/>
    <w:lvl w:ilvl="0" w:tplc="C99ABF04">
      <w:start w:val="2"/>
      <w:numFmt w:val="lowerLetter"/>
      <w:lvlText w:val="%1."/>
      <w:lvlJc w:val="left"/>
      <w:pPr>
        <w:ind w:left="720" w:hanging="360"/>
      </w:pPr>
    </w:lvl>
    <w:lvl w:ilvl="1" w:tplc="B6A0B21A">
      <w:start w:val="1"/>
      <w:numFmt w:val="lowerLetter"/>
      <w:lvlText w:val="%2."/>
      <w:lvlJc w:val="left"/>
      <w:pPr>
        <w:ind w:left="2160" w:hanging="360"/>
      </w:pPr>
    </w:lvl>
    <w:lvl w:ilvl="2" w:tplc="1EF054B6">
      <w:start w:val="1"/>
      <w:numFmt w:val="lowerRoman"/>
      <w:lvlText w:val="%3."/>
      <w:lvlJc w:val="right"/>
      <w:pPr>
        <w:ind w:left="2880" w:hanging="180"/>
      </w:pPr>
    </w:lvl>
    <w:lvl w:ilvl="3" w:tplc="3DCC33C8">
      <w:start w:val="1"/>
      <w:numFmt w:val="decimal"/>
      <w:lvlText w:val="%4."/>
      <w:lvlJc w:val="left"/>
      <w:pPr>
        <w:ind w:left="3600" w:hanging="360"/>
      </w:pPr>
    </w:lvl>
    <w:lvl w:ilvl="4" w:tplc="07DCDA60">
      <w:start w:val="1"/>
      <w:numFmt w:val="lowerLetter"/>
      <w:lvlText w:val="%5."/>
      <w:lvlJc w:val="left"/>
      <w:pPr>
        <w:ind w:left="4320" w:hanging="360"/>
      </w:pPr>
    </w:lvl>
    <w:lvl w:ilvl="5" w:tplc="34AC0D8E">
      <w:start w:val="1"/>
      <w:numFmt w:val="lowerRoman"/>
      <w:lvlText w:val="%6."/>
      <w:lvlJc w:val="right"/>
      <w:pPr>
        <w:ind w:left="5040" w:hanging="180"/>
      </w:pPr>
    </w:lvl>
    <w:lvl w:ilvl="6" w:tplc="52608280">
      <w:start w:val="1"/>
      <w:numFmt w:val="decimal"/>
      <w:lvlText w:val="%7."/>
      <w:lvlJc w:val="left"/>
      <w:pPr>
        <w:ind w:left="5760" w:hanging="360"/>
      </w:pPr>
    </w:lvl>
    <w:lvl w:ilvl="7" w:tplc="DFE63720">
      <w:start w:val="1"/>
      <w:numFmt w:val="lowerLetter"/>
      <w:lvlText w:val="%8."/>
      <w:lvlJc w:val="left"/>
      <w:pPr>
        <w:ind w:left="6480" w:hanging="360"/>
      </w:pPr>
    </w:lvl>
    <w:lvl w:ilvl="8" w:tplc="171E57F6">
      <w:start w:val="1"/>
      <w:numFmt w:val="lowerRoman"/>
      <w:lvlText w:val="%9."/>
      <w:lvlJc w:val="right"/>
      <w:pPr>
        <w:ind w:left="7200" w:hanging="180"/>
      </w:pPr>
    </w:lvl>
  </w:abstractNum>
  <w:abstractNum w:abstractNumId="25" w15:restartNumberingAfterBreak="0">
    <w:nsid w:val="2D763468"/>
    <w:multiLevelType w:val="hybridMultilevel"/>
    <w:tmpl w:val="756669E0"/>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6" w15:restartNumberingAfterBreak="0">
    <w:nsid w:val="2E76627E"/>
    <w:multiLevelType w:val="hybridMultilevel"/>
    <w:tmpl w:val="FFC49ECC"/>
    <w:lvl w:ilvl="0" w:tplc="6E50697E">
      <w:start w:val="1"/>
      <w:numFmt w:val="bullet"/>
      <w:lvlText w:val=""/>
      <w:lvlJc w:val="left"/>
      <w:pPr>
        <w:ind w:left="720" w:hanging="360"/>
      </w:pPr>
      <w:rPr>
        <w:rFonts w:hint="default" w:ascii="Symbol" w:hAnsi="Symbol"/>
      </w:rPr>
    </w:lvl>
    <w:lvl w:ilvl="1" w:tplc="7FEE6DBA">
      <w:start w:val="1"/>
      <w:numFmt w:val="bullet"/>
      <w:lvlText w:val="o"/>
      <w:lvlJc w:val="left"/>
      <w:pPr>
        <w:ind w:left="1440" w:hanging="360"/>
      </w:pPr>
      <w:rPr>
        <w:rFonts w:hint="default" w:ascii="Courier New" w:hAnsi="Courier New"/>
      </w:rPr>
    </w:lvl>
    <w:lvl w:ilvl="2" w:tplc="0F16300E">
      <w:start w:val="1"/>
      <w:numFmt w:val="bullet"/>
      <w:lvlText w:val=""/>
      <w:lvlJc w:val="left"/>
      <w:pPr>
        <w:ind w:left="2160" w:hanging="360"/>
      </w:pPr>
      <w:rPr>
        <w:rFonts w:hint="default" w:ascii="Wingdings" w:hAnsi="Wingdings"/>
      </w:rPr>
    </w:lvl>
    <w:lvl w:ilvl="3" w:tplc="FAE270EC">
      <w:start w:val="1"/>
      <w:numFmt w:val="bullet"/>
      <w:lvlText w:val=""/>
      <w:lvlJc w:val="left"/>
      <w:pPr>
        <w:ind w:left="2880" w:hanging="360"/>
      </w:pPr>
      <w:rPr>
        <w:rFonts w:hint="default" w:ascii="Symbol" w:hAnsi="Symbol"/>
      </w:rPr>
    </w:lvl>
    <w:lvl w:ilvl="4" w:tplc="89CE0B1C">
      <w:start w:val="1"/>
      <w:numFmt w:val="bullet"/>
      <w:lvlText w:val="o"/>
      <w:lvlJc w:val="left"/>
      <w:pPr>
        <w:ind w:left="3600" w:hanging="360"/>
      </w:pPr>
      <w:rPr>
        <w:rFonts w:hint="default" w:ascii="Courier New" w:hAnsi="Courier New"/>
      </w:rPr>
    </w:lvl>
    <w:lvl w:ilvl="5" w:tplc="B36A9B26">
      <w:start w:val="1"/>
      <w:numFmt w:val="bullet"/>
      <w:lvlText w:val=""/>
      <w:lvlJc w:val="left"/>
      <w:pPr>
        <w:ind w:left="4320" w:hanging="360"/>
      </w:pPr>
      <w:rPr>
        <w:rFonts w:hint="default" w:ascii="Wingdings" w:hAnsi="Wingdings"/>
      </w:rPr>
    </w:lvl>
    <w:lvl w:ilvl="6" w:tplc="AC8A9438">
      <w:start w:val="1"/>
      <w:numFmt w:val="bullet"/>
      <w:lvlText w:val=""/>
      <w:lvlJc w:val="left"/>
      <w:pPr>
        <w:ind w:left="5040" w:hanging="360"/>
      </w:pPr>
      <w:rPr>
        <w:rFonts w:hint="default" w:ascii="Symbol" w:hAnsi="Symbol"/>
      </w:rPr>
    </w:lvl>
    <w:lvl w:ilvl="7" w:tplc="B546E880">
      <w:start w:val="1"/>
      <w:numFmt w:val="bullet"/>
      <w:lvlText w:val="o"/>
      <w:lvlJc w:val="left"/>
      <w:pPr>
        <w:ind w:left="5760" w:hanging="360"/>
      </w:pPr>
      <w:rPr>
        <w:rFonts w:hint="default" w:ascii="Courier New" w:hAnsi="Courier New"/>
      </w:rPr>
    </w:lvl>
    <w:lvl w:ilvl="8" w:tplc="FC8AE476">
      <w:start w:val="1"/>
      <w:numFmt w:val="bullet"/>
      <w:lvlText w:val=""/>
      <w:lvlJc w:val="left"/>
      <w:pPr>
        <w:ind w:left="6480" w:hanging="360"/>
      </w:pPr>
      <w:rPr>
        <w:rFonts w:hint="default" w:ascii="Wingdings" w:hAnsi="Wingdings"/>
      </w:rPr>
    </w:lvl>
  </w:abstractNum>
  <w:abstractNum w:abstractNumId="27" w15:restartNumberingAfterBreak="0">
    <w:nsid w:val="305FC24F"/>
    <w:multiLevelType w:val="hybridMultilevel"/>
    <w:tmpl w:val="3E04792A"/>
    <w:lvl w:ilvl="0" w:tplc="B2285600">
      <w:start w:val="1"/>
      <w:numFmt w:val="bullet"/>
      <w:lvlText w:val=""/>
      <w:lvlJc w:val="left"/>
      <w:pPr>
        <w:ind w:left="1800" w:hanging="360"/>
      </w:pPr>
      <w:rPr>
        <w:rFonts w:hint="default" w:ascii="Symbol" w:hAnsi="Symbol"/>
      </w:rPr>
    </w:lvl>
    <w:lvl w:ilvl="1" w:tplc="A6B039C2">
      <w:start w:val="1"/>
      <w:numFmt w:val="bullet"/>
      <w:lvlText w:val="o"/>
      <w:lvlJc w:val="left"/>
      <w:pPr>
        <w:ind w:left="2520" w:hanging="360"/>
      </w:pPr>
      <w:rPr>
        <w:rFonts w:hint="default" w:ascii="Courier New" w:hAnsi="Courier New"/>
      </w:rPr>
    </w:lvl>
    <w:lvl w:ilvl="2" w:tplc="531A8AE8">
      <w:start w:val="1"/>
      <w:numFmt w:val="bullet"/>
      <w:lvlText w:val=""/>
      <w:lvlJc w:val="left"/>
      <w:pPr>
        <w:ind w:left="3240" w:hanging="360"/>
      </w:pPr>
      <w:rPr>
        <w:rFonts w:hint="default" w:ascii="Wingdings" w:hAnsi="Wingdings"/>
      </w:rPr>
    </w:lvl>
    <w:lvl w:ilvl="3" w:tplc="908CF0A8">
      <w:start w:val="1"/>
      <w:numFmt w:val="bullet"/>
      <w:lvlText w:val=""/>
      <w:lvlJc w:val="left"/>
      <w:pPr>
        <w:ind w:left="3960" w:hanging="360"/>
      </w:pPr>
      <w:rPr>
        <w:rFonts w:hint="default" w:ascii="Symbol" w:hAnsi="Symbol"/>
      </w:rPr>
    </w:lvl>
    <w:lvl w:ilvl="4" w:tplc="E1D2EAF0">
      <w:start w:val="1"/>
      <w:numFmt w:val="bullet"/>
      <w:lvlText w:val="o"/>
      <w:lvlJc w:val="left"/>
      <w:pPr>
        <w:ind w:left="4680" w:hanging="360"/>
      </w:pPr>
      <w:rPr>
        <w:rFonts w:hint="default" w:ascii="Courier New" w:hAnsi="Courier New"/>
      </w:rPr>
    </w:lvl>
    <w:lvl w:ilvl="5" w:tplc="7D76AE3E">
      <w:start w:val="1"/>
      <w:numFmt w:val="bullet"/>
      <w:lvlText w:val=""/>
      <w:lvlJc w:val="left"/>
      <w:pPr>
        <w:ind w:left="5400" w:hanging="360"/>
      </w:pPr>
      <w:rPr>
        <w:rFonts w:hint="default" w:ascii="Wingdings" w:hAnsi="Wingdings"/>
      </w:rPr>
    </w:lvl>
    <w:lvl w:ilvl="6" w:tplc="344EE4EC">
      <w:start w:val="1"/>
      <w:numFmt w:val="bullet"/>
      <w:lvlText w:val=""/>
      <w:lvlJc w:val="left"/>
      <w:pPr>
        <w:ind w:left="6120" w:hanging="360"/>
      </w:pPr>
      <w:rPr>
        <w:rFonts w:hint="default" w:ascii="Symbol" w:hAnsi="Symbol"/>
      </w:rPr>
    </w:lvl>
    <w:lvl w:ilvl="7" w:tplc="DF26622C">
      <w:start w:val="1"/>
      <w:numFmt w:val="bullet"/>
      <w:lvlText w:val="o"/>
      <w:lvlJc w:val="left"/>
      <w:pPr>
        <w:ind w:left="6840" w:hanging="360"/>
      </w:pPr>
      <w:rPr>
        <w:rFonts w:hint="default" w:ascii="Courier New" w:hAnsi="Courier New"/>
      </w:rPr>
    </w:lvl>
    <w:lvl w:ilvl="8" w:tplc="AD7631A6">
      <w:start w:val="1"/>
      <w:numFmt w:val="bullet"/>
      <w:lvlText w:val=""/>
      <w:lvlJc w:val="left"/>
      <w:pPr>
        <w:ind w:left="7560" w:hanging="360"/>
      </w:pPr>
      <w:rPr>
        <w:rFonts w:hint="default" w:ascii="Wingdings" w:hAnsi="Wingdings"/>
      </w:rPr>
    </w:lvl>
  </w:abstractNum>
  <w:abstractNum w:abstractNumId="28" w15:restartNumberingAfterBreak="0">
    <w:nsid w:val="33B9C887"/>
    <w:multiLevelType w:val="hybridMultilevel"/>
    <w:tmpl w:val="FFFFFFFF"/>
    <w:lvl w:ilvl="0" w:tplc="D424DFC6">
      <w:start w:val="1"/>
      <w:numFmt w:val="bullet"/>
      <w:lvlText w:val=""/>
      <w:lvlJc w:val="left"/>
      <w:pPr>
        <w:ind w:left="1440" w:hanging="360"/>
      </w:pPr>
      <w:rPr>
        <w:rFonts w:hint="default" w:ascii="Symbol" w:hAnsi="Symbol"/>
      </w:rPr>
    </w:lvl>
    <w:lvl w:ilvl="1" w:tplc="320E9DB0">
      <w:start w:val="1"/>
      <w:numFmt w:val="lowerLetter"/>
      <w:lvlText w:val="%2."/>
      <w:lvlJc w:val="left"/>
      <w:pPr>
        <w:ind w:left="2160" w:hanging="360"/>
      </w:pPr>
    </w:lvl>
    <w:lvl w:ilvl="2" w:tplc="0E986048">
      <w:start w:val="1"/>
      <w:numFmt w:val="lowerRoman"/>
      <w:lvlText w:val="%3."/>
      <w:lvlJc w:val="right"/>
      <w:pPr>
        <w:ind w:left="2880" w:hanging="180"/>
      </w:pPr>
    </w:lvl>
    <w:lvl w:ilvl="3" w:tplc="1B481C5E">
      <w:start w:val="1"/>
      <w:numFmt w:val="decimal"/>
      <w:lvlText w:val="%4."/>
      <w:lvlJc w:val="left"/>
      <w:pPr>
        <w:ind w:left="3600" w:hanging="360"/>
      </w:pPr>
    </w:lvl>
    <w:lvl w:ilvl="4" w:tplc="CD4A2F8C">
      <w:start w:val="1"/>
      <w:numFmt w:val="lowerLetter"/>
      <w:lvlText w:val="%5."/>
      <w:lvlJc w:val="left"/>
      <w:pPr>
        <w:ind w:left="4320" w:hanging="360"/>
      </w:pPr>
    </w:lvl>
    <w:lvl w:ilvl="5" w:tplc="7624B942">
      <w:start w:val="1"/>
      <w:numFmt w:val="lowerRoman"/>
      <w:lvlText w:val="%6."/>
      <w:lvlJc w:val="right"/>
      <w:pPr>
        <w:ind w:left="5040" w:hanging="180"/>
      </w:pPr>
    </w:lvl>
    <w:lvl w:ilvl="6" w:tplc="86F4E738">
      <w:start w:val="1"/>
      <w:numFmt w:val="decimal"/>
      <w:lvlText w:val="%7."/>
      <w:lvlJc w:val="left"/>
      <w:pPr>
        <w:ind w:left="5760" w:hanging="360"/>
      </w:pPr>
    </w:lvl>
    <w:lvl w:ilvl="7" w:tplc="D960CB36">
      <w:start w:val="1"/>
      <w:numFmt w:val="lowerLetter"/>
      <w:lvlText w:val="%8."/>
      <w:lvlJc w:val="left"/>
      <w:pPr>
        <w:ind w:left="6480" w:hanging="360"/>
      </w:pPr>
    </w:lvl>
    <w:lvl w:ilvl="8" w:tplc="6E66DF9A">
      <w:start w:val="1"/>
      <w:numFmt w:val="lowerRoman"/>
      <w:lvlText w:val="%9."/>
      <w:lvlJc w:val="right"/>
      <w:pPr>
        <w:ind w:left="7200" w:hanging="180"/>
      </w:pPr>
    </w:lvl>
  </w:abstractNum>
  <w:abstractNum w:abstractNumId="29" w15:restartNumberingAfterBreak="0">
    <w:nsid w:val="34AC3082"/>
    <w:multiLevelType w:val="hybridMultilevel"/>
    <w:tmpl w:val="E66EB30A"/>
    <w:lvl w:ilvl="0" w:tplc="0CA8FCBA">
      <w:start w:val="1"/>
      <w:numFmt w:val="bullet"/>
      <w:lvlText w:val=""/>
      <w:lvlJc w:val="left"/>
      <w:pPr>
        <w:ind w:left="720" w:hanging="360"/>
      </w:pPr>
      <w:rPr>
        <w:rFonts w:hint="default" w:ascii="Symbol" w:hAnsi="Symbol"/>
      </w:rPr>
    </w:lvl>
    <w:lvl w:ilvl="1" w:tplc="F1D88FD2">
      <w:start w:val="1"/>
      <w:numFmt w:val="bullet"/>
      <w:lvlText w:val="o"/>
      <w:lvlJc w:val="left"/>
      <w:pPr>
        <w:ind w:left="1440" w:hanging="360"/>
      </w:pPr>
      <w:rPr>
        <w:rFonts w:hint="default" w:ascii="Courier New" w:hAnsi="Courier New"/>
      </w:rPr>
    </w:lvl>
    <w:lvl w:ilvl="2" w:tplc="12164BEC">
      <w:start w:val="1"/>
      <w:numFmt w:val="bullet"/>
      <w:lvlText w:val=""/>
      <w:lvlJc w:val="left"/>
      <w:pPr>
        <w:ind w:left="2160" w:hanging="360"/>
      </w:pPr>
      <w:rPr>
        <w:rFonts w:hint="default" w:ascii="Wingdings" w:hAnsi="Wingdings"/>
      </w:rPr>
    </w:lvl>
    <w:lvl w:ilvl="3" w:tplc="2E7A4B06">
      <w:start w:val="1"/>
      <w:numFmt w:val="bullet"/>
      <w:lvlText w:val=""/>
      <w:lvlJc w:val="left"/>
      <w:pPr>
        <w:ind w:left="2880" w:hanging="360"/>
      </w:pPr>
      <w:rPr>
        <w:rFonts w:hint="default" w:ascii="Symbol" w:hAnsi="Symbol"/>
      </w:rPr>
    </w:lvl>
    <w:lvl w:ilvl="4" w:tplc="7C36C862">
      <w:start w:val="1"/>
      <w:numFmt w:val="bullet"/>
      <w:lvlText w:val="o"/>
      <w:lvlJc w:val="left"/>
      <w:pPr>
        <w:ind w:left="3600" w:hanging="360"/>
      </w:pPr>
      <w:rPr>
        <w:rFonts w:hint="default" w:ascii="Courier New" w:hAnsi="Courier New"/>
      </w:rPr>
    </w:lvl>
    <w:lvl w:ilvl="5" w:tplc="DE7CF352">
      <w:start w:val="1"/>
      <w:numFmt w:val="bullet"/>
      <w:lvlText w:val=""/>
      <w:lvlJc w:val="left"/>
      <w:pPr>
        <w:ind w:left="4320" w:hanging="360"/>
      </w:pPr>
      <w:rPr>
        <w:rFonts w:hint="default" w:ascii="Wingdings" w:hAnsi="Wingdings"/>
      </w:rPr>
    </w:lvl>
    <w:lvl w:ilvl="6" w:tplc="44EEC402">
      <w:start w:val="1"/>
      <w:numFmt w:val="bullet"/>
      <w:lvlText w:val=""/>
      <w:lvlJc w:val="left"/>
      <w:pPr>
        <w:ind w:left="5040" w:hanging="360"/>
      </w:pPr>
      <w:rPr>
        <w:rFonts w:hint="default" w:ascii="Symbol" w:hAnsi="Symbol"/>
      </w:rPr>
    </w:lvl>
    <w:lvl w:ilvl="7" w:tplc="2EC2471A">
      <w:start w:val="1"/>
      <w:numFmt w:val="bullet"/>
      <w:lvlText w:val="o"/>
      <w:lvlJc w:val="left"/>
      <w:pPr>
        <w:ind w:left="5760" w:hanging="360"/>
      </w:pPr>
      <w:rPr>
        <w:rFonts w:hint="default" w:ascii="Courier New" w:hAnsi="Courier New"/>
      </w:rPr>
    </w:lvl>
    <w:lvl w:ilvl="8" w:tplc="27EE3032">
      <w:start w:val="1"/>
      <w:numFmt w:val="bullet"/>
      <w:lvlText w:val=""/>
      <w:lvlJc w:val="left"/>
      <w:pPr>
        <w:ind w:left="6480" w:hanging="360"/>
      </w:pPr>
      <w:rPr>
        <w:rFonts w:hint="default" w:ascii="Wingdings" w:hAnsi="Wingdings"/>
      </w:rPr>
    </w:lvl>
  </w:abstractNum>
  <w:abstractNum w:abstractNumId="30" w15:restartNumberingAfterBreak="0">
    <w:nsid w:val="34BA01E7"/>
    <w:multiLevelType w:val="hybridMultilevel"/>
    <w:tmpl w:val="B2807FC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3A84895A"/>
    <w:multiLevelType w:val="hybridMultilevel"/>
    <w:tmpl w:val="D4207262"/>
    <w:lvl w:ilvl="0" w:tplc="8AB022E8">
      <w:start w:val="1"/>
      <w:numFmt w:val="bullet"/>
      <w:lvlText w:val=""/>
      <w:lvlJc w:val="left"/>
      <w:pPr>
        <w:ind w:left="720" w:hanging="360"/>
      </w:pPr>
      <w:rPr>
        <w:rFonts w:hint="default" w:ascii="Symbol" w:hAnsi="Symbol"/>
      </w:rPr>
    </w:lvl>
    <w:lvl w:ilvl="1" w:tplc="933865E4">
      <w:start w:val="1"/>
      <w:numFmt w:val="bullet"/>
      <w:lvlText w:val="o"/>
      <w:lvlJc w:val="left"/>
      <w:pPr>
        <w:ind w:left="1440" w:hanging="360"/>
      </w:pPr>
      <w:rPr>
        <w:rFonts w:hint="default" w:ascii="Courier New" w:hAnsi="Courier New"/>
      </w:rPr>
    </w:lvl>
    <w:lvl w:ilvl="2" w:tplc="4F249076">
      <w:start w:val="1"/>
      <w:numFmt w:val="bullet"/>
      <w:lvlText w:val=""/>
      <w:lvlJc w:val="left"/>
      <w:pPr>
        <w:ind w:left="2160" w:hanging="360"/>
      </w:pPr>
      <w:rPr>
        <w:rFonts w:hint="default" w:ascii="Wingdings" w:hAnsi="Wingdings"/>
      </w:rPr>
    </w:lvl>
    <w:lvl w:ilvl="3" w:tplc="9A7E7BC6">
      <w:start w:val="1"/>
      <w:numFmt w:val="bullet"/>
      <w:lvlText w:val=""/>
      <w:lvlJc w:val="left"/>
      <w:pPr>
        <w:ind w:left="2880" w:hanging="360"/>
      </w:pPr>
      <w:rPr>
        <w:rFonts w:hint="default" w:ascii="Symbol" w:hAnsi="Symbol"/>
      </w:rPr>
    </w:lvl>
    <w:lvl w:ilvl="4" w:tplc="D3805E98">
      <w:start w:val="1"/>
      <w:numFmt w:val="bullet"/>
      <w:lvlText w:val="o"/>
      <w:lvlJc w:val="left"/>
      <w:pPr>
        <w:ind w:left="3600" w:hanging="360"/>
      </w:pPr>
      <w:rPr>
        <w:rFonts w:hint="default" w:ascii="Courier New" w:hAnsi="Courier New"/>
      </w:rPr>
    </w:lvl>
    <w:lvl w:ilvl="5" w:tplc="64BCFAE6">
      <w:start w:val="1"/>
      <w:numFmt w:val="bullet"/>
      <w:lvlText w:val=""/>
      <w:lvlJc w:val="left"/>
      <w:pPr>
        <w:ind w:left="4320" w:hanging="360"/>
      </w:pPr>
      <w:rPr>
        <w:rFonts w:hint="default" w:ascii="Wingdings" w:hAnsi="Wingdings"/>
      </w:rPr>
    </w:lvl>
    <w:lvl w:ilvl="6" w:tplc="14568308">
      <w:start w:val="1"/>
      <w:numFmt w:val="bullet"/>
      <w:lvlText w:val=""/>
      <w:lvlJc w:val="left"/>
      <w:pPr>
        <w:ind w:left="5040" w:hanging="360"/>
      </w:pPr>
      <w:rPr>
        <w:rFonts w:hint="default" w:ascii="Symbol" w:hAnsi="Symbol"/>
      </w:rPr>
    </w:lvl>
    <w:lvl w:ilvl="7" w:tplc="377CF90A">
      <w:start w:val="1"/>
      <w:numFmt w:val="bullet"/>
      <w:lvlText w:val="o"/>
      <w:lvlJc w:val="left"/>
      <w:pPr>
        <w:ind w:left="5760" w:hanging="360"/>
      </w:pPr>
      <w:rPr>
        <w:rFonts w:hint="default" w:ascii="Courier New" w:hAnsi="Courier New"/>
      </w:rPr>
    </w:lvl>
    <w:lvl w:ilvl="8" w:tplc="8E7A8662">
      <w:start w:val="1"/>
      <w:numFmt w:val="bullet"/>
      <w:lvlText w:val=""/>
      <w:lvlJc w:val="left"/>
      <w:pPr>
        <w:ind w:left="6480" w:hanging="360"/>
      </w:pPr>
      <w:rPr>
        <w:rFonts w:hint="default" w:ascii="Wingdings" w:hAnsi="Wingdings"/>
      </w:rPr>
    </w:lvl>
  </w:abstractNum>
  <w:abstractNum w:abstractNumId="32" w15:restartNumberingAfterBreak="0">
    <w:nsid w:val="3B869382"/>
    <w:multiLevelType w:val="hybridMultilevel"/>
    <w:tmpl w:val="E11803D4"/>
    <w:lvl w:ilvl="0" w:tplc="22407300">
      <w:start w:val="1"/>
      <w:numFmt w:val="bullet"/>
      <w:lvlText w:val=""/>
      <w:lvlJc w:val="left"/>
      <w:pPr>
        <w:ind w:left="720" w:hanging="360"/>
      </w:pPr>
      <w:rPr>
        <w:rFonts w:hint="default" w:ascii="Symbol" w:hAnsi="Symbol"/>
      </w:rPr>
    </w:lvl>
    <w:lvl w:ilvl="1" w:tplc="485693A0">
      <w:start w:val="1"/>
      <w:numFmt w:val="bullet"/>
      <w:lvlText w:val="o"/>
      <w:lvlJc w:val="left"/>
      <w:pPr>
        <w:ind w:left="1440" w:hanging="360"/>
      </w:pPr>
      <w:rPr>
        <w:rFonts w:hint="default" w:ascii="Courier New" w:hAnsi="Courier New"/>
      </w:rPr>
    </w:lvl>
    <w:lvl w:ilvl="2" w:tplc="E7ECE788">
      <w:start w:val="1"/>
      <w:numFmt w:val="bullet"/>
      <w:lvlText w:val=""/>
      <w:lvlJc w:val="left"/>
      <w:pPr>
        <w:ind w:left="2160" w:hanging="360"/>
      </w:pPr>
      <w:rPr>
        <w:rFonts w:hint="default" w:ascii="Wingdings" w:hAnsi="Wingdings"/>
      </w:rPr>
    </w:lvl>
    <w:lvl w:ilvl="3" w:tplc="0EAA0AAC">
      <w:start w:val="1"/>
      <w:numFmt w:val="bullet"/>
      <w:lvlText w:val=""/>
      <w:lvlJc w:val="left"/>
      <w:pPr>
        <w:ind w:left="2880" w:hanging="360"/>
      </w:pPr>
      <w:rPr>
        <w:rFonts w:hint="default" w:ascii="Symbol" w:hAnsi="Symbol"/>
      </w:rPr>
    </w:lvl>
    <w:lvl w:ilvl="4" w:tplc="D4FC6316">
      <w:start w:val="1"/>
      <w:numFmt w:val="bullet"/>
      <w:lvlText w:val="o"/>
      <w:lvlJc w:val="left"/>
      <w:pPr>
        <w:ind w:left="3600" w:hanging="360"/>
      </w:pPr>
      <w:rPr>
        <w:rFonts w:hint="default" w:ascii="Courier New" w:hAnsi="Courier New"/>
      </w:rPr>
    </w:lvl>
    <w:lvl w:ilvl="5" w:tplc="E0B29F84">
      <w:start w:val="1"/>
      <w:numFmt w:val="bullet"/>
      <w:lvlText w:val=""/>
      <w:lvlJc w:val="left"/>
      <w:pPr>
        <w:ind w:left="4320" w:hanging="360"/>
      </w:pPr>
      <w:rPr>
        <w:rFonts w:hint="default" w:ascii="Wingdings" w:hAnsi="Wingdings"/>
      </w:rPr>
    </w:lvl>
    <w:lvl w:ilvl="6" w:tplc="0C0A578A">
      <w:start w:val="1"/>
      <w:numFmt w:val="bullet"/>
      <w:lvlText w:val=""/>
      <w:lvlJc w:val="left"/>
      <w:pPr>
        <w:ind w:left="5040" w:hanging="360"/>
      </w:pPr>
      <w:rPr>
        <w:rFonts w:hint="default" w:ascii="Symbol" w:hAnsi="Symbol"/>
      </w:rPr>
    </w:lvl>
    <w:lvl w:ilvl="7" w:tplc="A0F2F6F0">
      <w:start w:val="1"/>
      <w:numFmt w:val="bullet"/>
      <w:lvlText w:val="o"/>
      <w:lvlJc w:val="left"/>
      <w:pPr>
        <w:ind w:left="5760" w:hanging="360"/>
      </w:pPr>
      <w:rPr>
        <w:rFonts w:hint="default" w:ascii="Courier New" w:hAnsi="Courier New"/>
      </w:rPr>
    </w:lvl>
    <w:lvl w:ilvl="8" w:tplc="DFE044F8">
      <w:start w:val="1"/>
      <w:numFmt w:val="bullet"/>
      <w:lvlText w:val=""/>
      <w:lvlJc w:val="left"/>
      <w:pPr>
        <w:ind w:left="6480" w:hanging="360"/>
      </w:pPr>
      <w:rPr>
        <w:rFonts w:hint="default" w:ascii="Wingdings" w:hAnsi="Wingdings"/>
      </w:rPr>
    </w:lvl>
  </w:abstractNum>
  <w:abstractNum w:abstractNumId="33" w15:restartNumberingAfterBreak="0">
    <w:nsid w:val="3BE52ADF"/>
    <w:multiLevelType w:val="hybridMultilevel"/>
    <w:tmpl w:val="55C6F206"/>
    <w:lvl w:ilvl="0" w:tplc="6C8E0C2E">
      <w:start w:val="1"/>
      <w:numFmt w:val="bullet"/>
      <w:lvlText w:val=""/>
      <w:lvlJc w:val="left"/>
      <w:pPr>
        <w:ind w:left="720" w:hanging="360"/>
      </w:pPr>
      <w:rPr>
        <w:rFonts w:hint="default" w:ascii="Symbol" w:hAnsi="Symbol"/>
      </w:rPr>
    </w:lvl>
    <w:lvl w:ilvl="1" w:tplc="9D60FEDA">
      <w:start w:val="1"/>
      <w:numFmt w:val="bullet"/>
      <w:lvlText w:val="o"/>
      <w:lvlJc w:val="left"/>
      <w:pPr>
        <w:ind w:left="1440" w:hanging="360"/>
      </w:pPr>
      <w:rPr>
        <w:rFonts w:hint="default" w:ascii="Courier New" w:hAnsi="Courier New"/>
      </w:rPr>
    </w:lvl>
    <w:lvl w:ilvl="2" w:tplc="B7F47976">
      <w:start w:val="1"/>
      <w:numFmt w:val="bullet"/>
      <w:lvlText w:val=""/>
      <w:lvlJc w:val="left"/>
      <w:pPr>
        <w:ind w:left="2160" w:hanging="360"/>
      </w:pPr>
      <w:rPr>
        <w:rFonts w:hint="default" w:ascii="Wingdings" w:hAnsi="Wingdings"/>
      </w:rPr>
    </w:lvl>
    <w:lvl w:ilvl="3" w:tplc="49A48C36">
      <w:start w:val="1"/>
      <w:numFmt w:val="bullet"/>
      <w:lvlText w:val=""/>
      <w:lvlJc w:val="left"/>
      <w:pPr>
        <w:ind w:left="2880" w:hanging="360"/>
      </w:pPr>
      <w:rPr>
        <w:rFonts w:hint="default" w:ascii="Symbol" w:hAnsi="Symbol"/>
      </w:rPr>
    </w:lvl>
    <w:lvl w:ilvl="4" w:tplc="74A2FFF4">
      <w:start w:val="1"/>
      <w:numFmt w:val="bullet"/>
      <w:lvlText w:val="o"/>
      <w:lvlJc w:val="left"/>
      <w:pPr>
        <w:ind w:left="3600" w:hanging="360"/>
      </w:pPr>
      <w:rPr>
        <w:rFonts w:hint="default" w:ascii="Courier New" w:hAnsi="Courier New"/>
      </w:rPr>
    </w:lvl>
    <w:lvl w:ilvl="5" w:tplc="F26A70B6">
      <w:start w:val="1"/>
      <w:numFmt w:val="bullet"/>
      <w:lvlText w:val=""/>
      <w:lvlJc w:val="left"/>
      <w:pPr>
        <w:ind w:left="4320" w:hanging="360"/>
      </w:pPr>
      <w:rPr>
        <w:rFonts w:hint="default" w:ascii="Wingdings" w:hAnsi="Wingdings"/>
      </w:rPr>
    </w:lvl>
    <w:lvl w:ilvl="6" w:tplc="883E15F8">
      <w:start w:val="1"/>
      <w:numFmt w:val="bullet"/>
      <w:lvlText w:val=""/>
      <w:lvlJc w:val="left"/>
      <w:pPr>
        <w:ind w:left="5040" w:hanging="360"/>
      </w:pPr>
      <w:rPr>
        <w:rFonts w:hint="default" w:ascii="Symbol" w:hAnsi="Symbol"/>
      </w:rPr>
    </w:lvl>
    <w:lvl w:ilvl="7" w:tplc="0868D278">
      <w:start w:val="1"/>
      <w:numFmt w:val="bullet"/>
      <w:lvlText w:val="o"/>
      <w:lvlJc w:val="left"/>
      <w:pPr>
        <w:ind w:left="5760" w:hanging="360"/>
      </w:pPr>
      <w:rPr>
        <w:rFonts w:hint="default" w:ascii="Courier New" w:hAnsi="Courier New"/>
      </w:rPr>
    </w:lvl>
    <w:lvl w:ilvl="8" w:tplc="F4FCE96A">
      <w:start w:val="1"/>
      <w:numFmt w:val="bullet"/>
      <w:lvlText w:val=""/>
      <w:lvlJc w:val="left"/>
      <w:pPr>
        <w:ind w:left="6480" w:hanging="360"/>
      </w:pPr>
      <w:rPr>
        <w:rFonts w:hint="default" w:ascii="Wingdings" w:hAnsi="Wingdings"/>
      </w:rPr>
    </w:lvl>
  </w:abstractNum>
  <w:abstractNum w:abstractNumId="34" w15:restartNumberingAfterBreak="0">
    <w:nsid w:val="3BF1AE08"/>
    <w:multiLevelType w:val="hybridMultilevel"/>
    <w:tmpl w:val="7FAA0DA8"/>
    <w:lvl w:ilvl="0" w:tplc="6428C43A">
      <w:start w:val="1"/>
      <w:numFmt w:val="bullet"/>
      <w:lvlText w:val=""/>
      <w:lvlJc w:val="left"/>
      <w:pPr>
        <w:ind w:left="1080" w:hanging="360"/>
      </w:pPr>
      <w:rPr>
        <w:rFonts w:hint="default" w:ascii="Symbol" w:hAnsi="Symbol"/>
      </w:rPr>
    </w:lvl>
    <w:lvl w:ilvl="1" w:tplc="6D5CF828">
      <w:start w:val="1"/>
      <w:numFmt w:val="bullet"/>
      <w:lvlText w:val="o"/>
      <w:lvlJc w:val="left"/>
      <w:pPr>
        <w:ind w:left="1800" w:hanging="360"/>
      </w:pPr>
      <w:rPr>
        <w:rFonts w:hint="default" w:ascii="Courier New" w:hAnsi="Courier New"/>
      </w:rPr>
    </w:lvl>
    <w:lvl w:ilvl="2" w:tplc="BEFEACC4">
      <w:start w:val="1"/>
      <w:numFmt w:val="bullet"/>
      <w:lvlText w:val=""/>
      <w:lvlJc w:val="left"/>
      <w:pPr>
        <w:ind w:left="2520" w:hanging="360"/>
      </w:pPr>
      <w:rPr>
        <w:rFonts w:hint="default" w:ascii="Wingdings" w:hAnsi="Wingdings"/>
      </w:rPr>
    </w:lvl>
    <w:lvl w:ilvl="3" w:tplc="8A266EB8">
      <w:start w:val="1"/>
      <w:numFmt w:val="bullet"/>
      <w:lvlText w:val=""/>
      <w:lvlJc w:val="left"/>
      <w:pPr>
        <w:ind w:left="3240" w:hanging="360"/>
      </w:pPr>
      <w:rPr>
        <w:rFonts w:hint="default" w:ascii="Symbol" w:hAnsi="Symbol"/>
      </w:rPr>
    </w:lvl>
    <w:lvl w:ilvl="4" w:tplc="0D8AA500">
      <w:start w:val="1"/>
      <w:numFmt w:val="bullet"/>
      <w:lvlText w:val="o"/>
      <w:lvlJc w:val="left"/>
      <w:pPr>
        <w:ind w:left="3960" w:hanging="360"/>
      </w:pPr>
      <w:rPr>
        <w:rFonts w:hint="default" w:ascii="Courier New" w:hAnsi="Courier New"/>
      </w:rPr>
    </w:lvl>
    <w:lvl w:ilvl="5" w:tplc="77AA571E">
      <w:start w:val="1"/>
      <w:numFmt w:val="bullet"/>
      <w:lvlText w:val=""/>
      <w:lvlJc w:val="left"/>
      <w:pPr>
        <w:ind w:left="4680" w:hanging="360"/>
      </w:pPr>
      <w:rPr>
        <w:rFonts w:hint="default" w:ascii="Wingdings" w:hAnsi="Wingdings"/>
      </w:rPr>
    </w:lvl>
    <w:lvl w:ilvl="6" w:tplc="7D2A5BE0">
      <w:start w:val="1"/>
      <w:numFmt w:val="bullet"/>
      <w:lvlText w:val=""/>
      <w:lvlJc w:val="left"/>
      <w:pPr>
        <w:ind w:left="5400" w:hanging="360"/>
      </w:pPr>
      <w:rPr>
        <w:rFonts w:hint="default" w:ascii="Symbol" w:hAnsi="Symbol"/>
      </w:rPr>
    </w:lvl>
    <w:lvl w:ilvl="7" w:tplc="0C962DDC">
      <w:start w:val="1"/>
      <w:numFmt w:val="bullet"/>
      <w:lvlText w:val="o"/>
      <w:lvlJc w:val="left"/>
      <w:pPr>
        <w:ind w:left="6120" w:hanging="360"/>
      </w:pPr>
      <w:rPr>
        <w:rFonts w:hint="default" w:ascii="Courier New" w:hAnsi="Courier New"/>
      </w:rPr>
    </w:lvl>
    <w:lvl w:ilvl="8" w:tplc="D36C6130">
      <w:start w:val="1"/>
      <w:numFmt w:val="bullet"/>
      <w:lvlText w:val=""/>
      <w:lvlJc w:val="left"/>
      <w:pPr>
        <w:ind w:left="6840" w:hanging="360"/>
      </w:pPr>
      <w:rPr>
        <w:rFonts w:hint="default" w:ascii="Wingdings" w:hAnsi="Wingdings"/>
      </w:rPr>
    </w:lvl>
  </w:abstractNum>
  <w:abstractNum w:abstractNumId="35" w15:restartNumberingAfterBreak="0">
    <w:nsid w:val="43EC75F8"/>
    <w:multiLevelType w:val="multilevel"/>
    <w:tmpl w:val="097E6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436EA00"/>
    <w:multiLevelType w:val="hybridMultilevel"/>
    <w:tmpl w:val="F5E4C078"/>
    <w:lvl w:ilvl="0" w:tplc="6AA47B7A">
      <w:start w:val="1"/>
      <w:numFmt w:val="bullet"/>
      <w:lvlText w:val=""/>
      <w:lvlJc w:val="left"/>
      <w:pPr>
        <w:ind w:left="720" w:hanging="360"/>
      </w:pPr>
      <w:rPr>
        <w:rFonts w:hint="default" w:ascii="Symbol" w:hAnsi="Symbol"/>
      </w:rPr>
    </w:lvl>
    <w:lvl w:ilvl="1" w:tplc="72C8C20A">
      <w:start w:val="1"/>
      <w:numFmt w:val="bullet"/>
      <w:lvlText w:val="o"/>
      <w:lvlJc w:val="left"/>
      <w:pPr>
        <w:ind w:left="1440" w:hanging="360"/>
      </w:pPr>
      <w:rPr>
        <w:rFonts w:hint="default" w:ascii="Courier New" w:hAnsi="Courier New"/>
      </w:rPr>
    </w:lvl>
    <w:lvl w:ilvl="2" w:tplc="A678B224">
      <w:start w:val="1"/>
      <w:numFmt w:val="bullet"/>
      <w:lvlText w:val=""/>
      <w:lvlJc w:val="left"/>
      <w:pPr>
        <w:ind w:left="2160" w:hanging="360"/>
      </w:pPr>
      <w:rPr>
        <w:rFonts w:hint="default" w:ascii="Wingdings" w:hAnsi="Wingdings"/>
      </w:rPr>
    </w:lvl>
    <w:lvl w:ilvl="3" w:tplc="82A45854">
      <w:start w:val="1"/>
      <w:numFmt w:val="bullet"/>
      <w:lvlText w:val=""/>
      <w:lvlJc w:val="left"/>
      <w:pPr>
        <w:ind w:left="2880" w:hanging="360"/>
      </w:pPr>
      <w:rPr>
        <w:rFonts w:hint="default" w:ascii="Symbol" w:hAnsi="Symbol"/>
      </w:rPr>
    </w:lvl>
    <w:lvl w:ilvl="4" w:tplc="156EA098">
      <w:start w:val="1"/>
      <w:numFmt w:val="bullet"/>
      <w:lvlText w:val="o"/>
      <w:lvlJc w:val="left"/>
      <w:pPr>
        <w:ind w:left="3600" w:hanging="360"/>
      </w:pPr>
      <w:rPr>
        <w:rFonts w:hint="default" w:ascii="Courier New" w:hAnsi="Courier New"/>
      </w:rPr>
    </w:lvl>
    <w:lvl w:ilvl="5" w:tplc="50F660BC">
      <w:start w:val="1"/>
      <w:numFmt w:val="bullet"/>
      <w:lvlText w:val=""/>
      <w:lvlJc w:val="left"/>
      <w:pPr>
        <w:ind w:left="4320" w:hanging="360"/>
      </w:pPr>
      <w:rPr>
        <w:rFonts w:hint="default" w:ascii="Wingdings" w:hAnsi="Wingdings"/>
      </w:rPr>
    </w:lvl>
    <w:lvl w:ilvl="6" w:tplc="74B00E86">
      <w:start w:val="1"/>
      <w:numFmt w:val="bullet"/>
      <w:lvlText w:val=""/>
      <w:lvlJc w:val="left"/>
      <w:pPr>
        <w:ind w:left="5040" w:hanging="360"/>
      </w:pPr>
      <w:rPr>
        <w:rFonts w:hint="default" w:ascii="Symbol" w:hAnsi="Symbol"/>
      </w:rPr>
    </w:lvl>
    <w:lvl w:ilvl="7" w:tplc="85A240AE">
      <w:start w:val="1"/>
      <w:numFmt w:val="bullet"/>
      <w:lvlText w:val="o"/>
      <w:lvlJc w:val="left"/>
      <w:pPr>
        <w:ind w:left="5760" w:hanging="360"/>
      </w:pPr>
      <w:rPr>
        <w:rFonts w:hint="default" w:ascii="Courier New" w:hAnsi="Courier New"/>
      </w:rPr>
    </w:lvl>
    <w:lvl w:ilvl="8" w:tplc="9D6A84E8">
      <w:start w:val="1"/>
      <w:numFmt w:val="bullet"/>
      <w:lvlText w:val=""/>
      <w:lvlJc w:val="left"/>
      <w:pPr>
        <w:ind w:left="6480" w:hanging="360"/>
      </w:pPr>
      <w:rPr>
        <w:rFonts w:hint="default" w:ascii="Wingdings" w:hAnsi="Wingdings"/>
      </w:rPr>
    </w:lvl>
  </w:abstractNum>
  <w:abstractNum w:abstractNumId="37" w15:restartNumberingAfterBreak="0">
    <w:nsid w:val="4EEB070B"/>
    <w:multiLevelType w:val="hybridMultilevel"/>
    <w:tmpl w:val="7E5C0B90"/>
    <w:lvl w:ilvl="0" w:tplc="E110C4E8">
      <w:start w:val="1"/>
      <w:numFmt w:val="bullet"/>
      <w:lvlText w:val=""/>
      <w:lvlJc w:val="left"/>
      <w:pPr>
        <w:ind w:left="720" w:hanging="360"/>
      </w:pPr>
      <w:rPr>
        <w:rFonts w:hint="default" w:ascii="Symbol" w:hAnsi="Symbol"/>
      </w:rPr>
    </w:lvl>
    <w:lvl w:ilvl="1" w:tplc="A8CAD426">
      <w:start w:val="1"/>
      <w:numFmt w:val="bullet"/>
      <w:lvlText w:val="o"/>
      <w:lvlJc w:val="left"/>
      <w:pPr>
        <w:ind w:left="1440" w:hanging="360"/>
      </w:pPr>
      <w:rPr>
        <w:rFonts w:hint="default" w:ascii="Courier New" w:hAnsi="Courier New"/>
      </w:rPr>
    </w:lvl>
    <w:lvl w:ilvl="2" w:tplc="57966B58">
      <w:start w:val="1"/>
      <w:numFmt w:val="bullet"/>
      <w:lvlText w:val=""/>
      <w:lvlJc w:val="left"/>
      <w:pPr>
        <w:ind w:left="2160" w:hanging="360"/>
      </w:pPr>
      <w:rPr>
        <w:rFonts w:hint="default" w:ascii="Wingdings" w:hAnsi="Wingdings"/>
      </w:rPr>
    </w:lvl>
    <w:lvl w:ilvl="3" w:tplc="7F0091D8">
      <w:start w:val="1"/>
      <w:numFmt w:val="bullet"/>
      <w:lvlText w:val=""/>
      <w:lvlJc w:val="left"/>
      <w:pPr>
        <w:ind w:left="2880" w:hanging="360"/>
      </w:pPr>
      <w:rPr>
        <w:rFonts w:hint="default" w:ascii="Symbol" w:hAnsi="Symbol"/>
      </w:rPr>
    </w:lvl>
    <w:lvl w:ilvl="4" w:tplc="9480993C">
      <w:start w:val="1"/>
      <w:numFmt w:val="bullet"/>
      <w:lvlText w:val="o"/>
      <w:lvlJc w:val="left"/>
      <w:pPr>
        <w:ind w:left="3600" w:hanging="360"/>
      </w:pPr>
      <w:rPr>
        <w:rFonts w:hint="default" w:ascii="Courier New" w:hAnsi="Courier New"/>
      </w:rPr>
    </w:lvl>
    <w:lvl w:ilvl="5" w:tplc="3370CC1C">
      <w:start w:val="1"/>
      <w:numFmt w:val="bullet"/>
      <w:lvlText w:val=""/>
      <w:lvlJc w:val="left"/>
      <w:pPr>
        <w:ind w:left="4320" w:hanging="360"/>
      </w:pPr>
      <w:rPr>
        <w:rFonts w:hint="default" w:ascii="Wingdings" w:hAnsi="Wingdings"/>
      </w:rPr>
    </w:lvl>
    <w:lvl w:ilvl="6" w:tplc="DB2CB168">
      <w:start w:val="1"/>
      <w:numFmt w:val="bullet"/>
      <w:lvlText w:val=""/>
      <w:lvlJc w:val="left"/>
      <w:pPr>
        <w:ind w:left="5040" w:hanging="360"/>
      </w:pPr>
      <w:rPr>
        <w:rFonts w:hint="default" w:ascii="Symbol" w:hAnsi="Symbol"/>
      </w:rPr>
    </w:lvl>
    <w:lvl w:ilvl="7" w:tplc="50203E0A">
      <w:start w:val="1"/>
      <w:numFmt w:val="bullet"/>
      <w:lvlText w:val="o"/>
      <w:lvlJc w:val="left"/>
      <w:pPr>
        <w:ind w:left="5760" w:hanging="360"/>
      </w:pPr>
      <w:rPr>
        <w:rFonts w:hint="default" w:ascii="Courier New" w:hAnsi="Courier New"/>
      </w:rPr>
    </w:lvl>
    <w:lvl w:ilvl="8" w:tplc="905A7504">
      <w:start w:val="1"/>
      <w:numFmt w:val="bullet"/>
      <w:lvlText w:val=""/>
      <w:lvlJc w:val="left"/>
      <w:pPr>
        <w:ind w:left="6480" w:hanging="360"/>
      </w:pPr>
      <w:rPr>
        <w:rFonts w:hint="default" w:ascii="Wingdings" w:hAnsi="Wingdings"/>
      </w:rPr>
    </w:lvl>
  </w:abstractNum>
  <w:abstractNum w:abstractNumId="38" w15:restartNumberingAfterBreak="0">
    <w:nsid w:val="5096974E"/>
    <w:multiLevelType w:val="hybridMultilevel"/>
    <w:tmpl w:val="209C56FC"/>
    <w:lvl w:ilvl="0" w:tplc="8640C388">
      <w:start w:val="1"/>
      <w:numFmt w:val="bullet"/>
      <w:lvlText w:val=""/>
      <w:lvlJc w:val="left"/>
      <w:pPr>
        <w:ind w:left="720" w:hanging="360"/>
      </w:pPr>
      <w:rPr>
        <w:rFonts w:hint="default" w:ascii="Symbol" w:hAnsi="Symbol"/>
      </w:rPr>
    </w:lvl>
    <w:lvl w:ilvl="1" w:tplc="CE6A43BC">
      <w:start w:val="1"/>
      <w:numFmt w:val="bullet"/>
      <w:lvlText w:val="o"/>
      <w:lvlJc w:val="left"/>
      <w:pPr>
        <w:ind w:left="1440" w:hanging="360"/>
      </w:pPr>
      <w:rPr>
        <w:rFonts w:hint="default" w:ascii="Courier New" w:hAnsi="Courier New"/>
      </w:rPr>
    </w:lvl>
    <w:lvl w:ilvl="2" w:tplc="E9AE37B6">
      <w:start w:val="1"/>
      <w:numFmt w:val="bullet"/>
      <w:lvlText w:val=""/>
      <w:lvlJc w:val="left"/>
      <w:pPr>
        <w:ind w:left="2160" w:hanging="360"/>
      </w:pPr>
      <w:rPr>
        <w:rFonts w:hint="default" w:ascii="Wingdings" w:hAnsi="Wingdings"/>
      </w:rPr>
    </w:lvl>
    <w:lvl w:ilvl="3" w:tplc="8F0C405C">
      <w:start w:val="1"/>
      <w:numFmt w:val="bullet"/>
      <w:lvlText w:val=""/>
      <w:lvlJc w:val="left"/>
      <w:pPr>
        <w:ind w:left="2880" w:hanging="360"/>
      </w:pPr>
      <w:rPr>
        <w:rFonts w:hint="default" w:ascii="Symbol" w:hAnsi="Symbol"/>
      </w:rPr>
    </w:lvl>
    <w:lvl w:ilvl="4" w:tplc="9726F4BC">
      <w:start w:val="1"/>
      <w:numFmt w:val="bullet"/>
      <w:lvlText w:val="o"/>
      <w:lvlJc w:val="left"/>
      <w:pPr>
        <w:ind w:left="3600" w:hanging="360"/>
      </w:pPr>
      <w:rPr>
        <w:rFonts w:hint="default" w:ascii="Courier New" w:hAnsi="Courier New"/>
      </w:rPr>
    </w:lvl>
    <w:lvl w:ilvl="5" w:tplc="517670BE">
      <w:start w:val="1"/>
      <w:numFmt w:val="bullet"/>
      <w:lvlText w:val=""/>
      <w:lvlJc w:val="left"/>
      <w:pPr>
        <w:ind w:left="4320" w:hanging="360"/>
      </w:pPr>
      <w:rPr>
        <w:rFonts w:hint="default" w:ascii="Wingdings" w:hAnsi="Wingdings"/>
      </w:rPr>
    </w:lvl>
    <w:lvl w:ilvl="6" w:tplc="89EA7BB4">
      <w:start w:val="1"/>
      <w:numFmt w:val="bullet"/>
      <w:lvlText w:val=""/>
      <w:lvlJc w:val="left"/>
      <w:pPr>
        <w:ind w:left="5040" w:hanging="360"/>
      </w:pPr>
      <w:rPr>
        <w:rFonts w:hint="default" w:ascii="Symbol" w:hAnsi="Symbol"/>
      </w:rPr>
    </w:lvl>
    <w:lvl w:ilvl="7" w:tplc="277417F8">
      <w:start w:val="1"/>
      <w:numFmt w:val="bullet"/>
      <w:lvlText w:val="o"/>
      <w:lvlJc w:val="left"/>
      <w:pPr>
        <w:ind w:left="5760" w:hanging="360"/>
      </w:pPr>
      <w:rPr>
        <w:rFonts w:hint="default" w:ascii="Courier New" w:hAnsi="Courier New"/>
      </w:rPr>
    </w:lvl>
    <w:lvl w:ilvl="8" w:tplc="E2707D58">
      <w:start w:val="1"/>
      <w:numFmt w:val="bullet"/>
      <w:lvlText w:val=""/>
      <w:lvlJc w:val="left"/>
      <w:pPr>
        <w:ind w:left="6480" w:hanging="360"/>
      </w:pPr>
      <w:rPr>
        <w:rFonts w:hint="default" w:ascii="Wingdings" w:hAnsi="Wingdings"/>
      </w:rPr>
    </w:lvl>
  </w:abstractNum>
  <w:abstractNum w:abstractNumId="39" w15:restartNumberingAfterBreak="0">
    <w:nsid w:val="552BD5EE"/>
    <w:multiLevelType w:val="hybridMultilevel"/>
    <w:tmpl w:val="728CF2E4"/>
    <w:lvl w:ilvl="0" w:tplc="C1267810">
      <w:start w:val="1"/>
      <w:numFmt w:val="bullet"/>
      <w:lvlText w:val=""/>
      <w:lvlJc w:val="left"/>
      <w:pPr>
        <w:ind w:left="720" w:hanging="360"/>
      </w:pPr>
      <w:rPr>
        <w:rFonts w:hint="default" w:ascii="Symbol" w:hAnsi="Symbol"/>
      </w:rPr>
    </w:lvl>
    <w:lvl w:ilvl="1" w:tplc="8182D6EC">
      <w:start w:val="1"/>
      <w:numFmt w:val="bullet"/>
      <w:lvlText w:val="o"/>
      <w:lvlJc w:val="left"/>
      <w:pPr>
        <w:ind w:left="1440" w:hanging="360"/>
      </w:pPr>
      <w:rPr>
        <w:rFonts w:hint="default" w:ascii="Courier New" w:hAnsi="Courier New"/>
      </w:rPr>
    </w:lvl>
    <w:lvl w:ilvl="2" w:tplc="B3347912">
      <w:start w:val="1"/>
      <w:numFmt w:val="bullet"/>
      <w:lvlText w:val=""/>
      <w:lvlJc w:val="left"/>
      <w:pPr>
        <w:ind w:left="2160" w:hanging="360"/>
      </w:pPr>
      <w:rPr>
        <w:rFonts w:hint="default" w:ascii="Wingdings" w:hAnsi="Wingdings"/>
      </w:rPr>
    </w:lvl>
    <w:lvl w:ilvl="3" w:tplc="0CD256BE">
      <w:start w:val="1"/>
      <w:numFmt w:val="bullet"/>
      <w:lvlText w:val=""/>
      <w:lvlJc w:val="left"/>
      <w:pPr>
        <w:ind w:left="2880" w:hanging="360"/>
      </w:pPr>
      <w:rPr>
        <w:rFonts w:hint="default" w:ascii="Symbol" w:hAnsi="Symbol"/>
      </w:rPr>
    </w:lvl>
    <w:lvl w:ilvl="4" w:tplc="257A1168">
      <w:start w:val="1"/>
      <w:numFmt w:val="bullet"/>
      <w:lvlText w:val="o"/>
      <w:lvlJc w:val="left"/>
      <w:pPr>
        <w:ind w:left="3600" w:hanging="360"/>
      </w:pPr>
      <w:rPr>
        <w:rFonts w:hint="default" w:ascii="Courier New" w:hAnsi="Courier New"/>
      </w:rPr>
    </w:lvl>
    <w:lvl w:ilvl="5" w:tplc="0206EF68">
      <w:start w:val="1"/>
      <w:numFmt w:val="bullet"/>
      <w:lvlText w:val=""/>
      <w:lvlJc w:val="left"/>
      <w:pPr>
        <w:ind w:left="4320" w:hanging="360"/>
      </w:pPr>
      <w:rPr>
        <w:rFonts w:hint="default" w:ascii="Wingdings" w:hAnsi="Wingdings"/>
      </w:rPr>
    </w:lvl>
    <w:lvl w:ilvl="6" w:tplc="FF644022">
      <w:start w:val="1"/>
      <w:numFmt w:val="bullet"/>
      <w:lvlText w:val=""/>
      <w:lvlJc w:val="left"/>
      <w:pPr>
        <w:ind w:left="5040" w:hanging="360"/>
      </w:pPr>
      <w:rPr>
        <w:rFonts w:hint="default" w:ascii="Symbol" w:hAnsi="Symbol"/>
      </w:rPr>
    </w:lvl>
    <w:lvl w:ilvl="7" w:tplc="AE162BBE">
      <w:start w:val="1"/>
      <w:numFmt w:val="bullet"/>
      <w:lvlText w:val="o"/>
      <w:lvlJc w:val="left"/>
      <w:pPr>
        <w:ind w:left="5760" w:hanging="360"/>
      </w:pPr>
      <w:rPr>
        <w:rFonts w:hint="default" w:ascii="Courier New" w:hAnsi="Courier New"/>
      </w:rPr>
    </w:lvl>
    <w:lvl w:ilvl="8" w:tplc="5DF27A80">
      <w:start w:val="1"/>
      <w:numFmt w:val="bullet"/>
      <w:lvlText w:val=""/>
      <w:lvlJc w:val="left"/>
      <w:pPr>
        <w:ind w:left="6480" w:hanging="360"/>
      </w:pPr>
      <w:rPr>
        <w:rFonts w:hint="default" w:ascii="Wingdings" w:hAnsi="Wingdings"/>
      </w:rPr>
    </w:lvl>
  </w:abstractNum>
  <w:abstractNum w:abstractNumId="40" w15:restartNumberingAfterBreak="0">
    <w:nsid w:val="55525811"/>
    <w:multiLevelType w:val="hybridMultilevel"/>
    <w:tmpl w:val="34B6A0C4"/>
    <w:lvl w:ilvl="0" w:tplc="0218B5DC">
      <w:start w:val="1"/>
      <w:numFmt w:val="bullet"/>
      <w:lvlText w:val=""/>
      <w:lvlJc w:val="left"/>
      <w:pPr>
        <w:ind w:left="720" w:hanging="360"/>
      </w:pPr>
      <w:rPr>
        <w:rFonts w:hint="default" w:ascii="Symbol" w:hAnsi="Symbol"/>
      </w:rPr>
    </w:lvl>
    <w:lvl w:ilvl="1" w:tplc="2BC20E98">
      <w:start w:val="1"/>
      <w:numFmt w:val="bullet"/>
      <w:lvlText w:val="o"/>
      <w:lvlJc w:val="left"/>
      <w:pPr>
        <w:ind w:left="1440" w:hanging="360"/>
      </w:pPr>
      <w:rPr>
        <w:rFonts w:hint="default" w:ascii="Courier New" w:hAnsi="Courier New"/>
      </w:rPr>
    </w:lvl>
    <w:lvl w:ilvl="2" w:tplc="4498084C">
      <w:start w:val="1"/>
      <w:numFmt w:val="bullet"/>
      <w:lvlText w:val=""/>
      <w:lvlJc w:val="left"/>
      <w:pPr>
        <w:ind w:left="2160" w:hanging="360"/>
      </w:pPr>
      <w:rPr>
        <w:rFonts w:hint="default" w:ascii="Wingdings" w:hAnsi="Wingdings"/>
      </w:rPr>
    </w:lvl>
    <w:lvl w:ilvl="3" w:tplc="B5C83788">
      <w:start w:val="1"/>
      <w:numFmt w:val="bullet"/>
      <w:lvlText w:val=""/>
      <w:lvlJc w:val="left"/>
      <w:pPr>
        <w:ind w:left="2880" w:hanging="360"/>
      </w:pPr>
      <w:rPr>
        <w:rFonts w:hint="default" w:ascii="Symbol" w:hAnsi="Symbol"/>
      </w:rPr>
    </w:lvl>
    <w:lvl w:ilvl="4" w:tplc="D4D20AC6">
      <w:start w:val="1"/>
      <w:numFmt w:val="bullet"/>
      <w:lvlText w:val="o"/>
      <w:lvlJc w:val="left"/>
      <w:pPr>
        <w:ind w:left="3600" w:hanging="360"/>
      </w:pPr>
      <w:rPr>
        <w:rFonts w:hint="default" w:ascii="Courier New" w:hAnsi="Courier New"/>
      </w:rPr>
    </w:lvl>
    <w:lvl w:ilvl="5" w:tplc="BDAAD600">
      <w:start w:val="1"/>
      <w:numFmt w:val="bullet"/>
      <w:lvlText w:val=""/>
      <w:lvlJc w:val="left"/>
      <w:pPr>
        <w:ind w:left="4320" w:hanging="360"/>
      </w:pPr>
      <w:rPr>
        <w:rFonts w:hint="default" w:ascii="Wingdings" w:hAnsi="Wingdings"/>
      </w:rPr>
    </w:lvl>
    <w:lvl w:ilvl="6" w:tplc="54663922">
      <w:start w:val="1"/>
      <w:numFmt w:val="bullet"/>
      <w:lvlText w:val=""/>
      <w:lvlJc w:val="left"/>
      <w:pPr>
        <w:ind w:left="5040" w:hanging="360"/>
      </w:pPr>
      <w:rPr>
        <w:rFonts w:hint="default" w:ascii="Symbol" w:hAnsi="Symbol"/>
      </w:rPr>
    </w:lvl>
    <w:lvl w:ilvl="7" w:tplc="35BA832E">
      <w:start w:val="1"/>
      <w:numFmt w:val="bullet"/>
      <w:lvlText w:val="o"/>
      <w:lvlJc w:val="left"/>
      <w:pPr>
        <w:ind w:left="5760" w:hanging="360"/>
      </w:pPr>
      <w:rPr>
        <w:rFonts w:hint="default" w:ascii="Courier New" w:hAnsi="Courier New"/>
      </w:rPr>
    </w:lvl>
    <w:lvl w:ilvl="8" w:tplc="219008E6">
      <w:start w:val="1"/>
      <w:numFmt w:val="bullet"/>
      <w:lvlText w:val=""/>
      <w:lvlJc w:val="left"/>
      <w:pPr>
        <w:ind w:left="6480" w:hanging="360"/>
      </w:pPr>
      <w:rPr>
        <w:rFonts w:hint="default" w:ascii="Wingdings" w:hAnsi="Wingdings"/>
      </w:rPr>
    </w:lvl>
  </w:abstractNum>
  <w:abstractNum w:abstractNumId="41" w15:restartNumberingAfterBreak="0">
    <w:nsid w:val="556E2B85"/>
    <w:multiLevelType w:val="hybridMultilevel"/>
    <w:tmpl w:val="FFFFFFFF"/>
    <w:lvl w:ilvl="0" w:tplc="A204E3CC">
      <w:start w:val="1"/>
      <w:numFmt w:val="bullet"/>
      <w:lvlText w:val=""/>
      <w:lvlJc w:val="left"/>
      <w:pPr>
        <w:ind w:left="1080" w:hanging="360"/>
      </w:pPr>
      <w:rPr>
        <w:rFonts w:hint="default" w:ascii="Symbol" w:hAnsi="Symbol"/>
      </w:rPr>
    </w:lvl>
    <w:lvl w:ilvl="1" w:tplc="BC22E7BE">
      <w:start w:val="1"/>
      <w:numFmt w:val="bullet"/>
      <w:lvlText w:val="o"/>
      <w:lvlJc w:val="left"/>
      <w:pPr>
        <w:ind w:left="1800" w:hanging="360"/>
      </w:pPr>
      <w:rPr>
        <w:rFonts w:hint="default" w:ascii="Courier New" w:hAnsi="Courier New"/>
      </w:rPr>
    </w:lvl>
    <w:lvl w:ilvl="2" w:tplc="008400F6">
      <w:start w:val="1"/>
      <w:numFmt w:val="bullet"/>
      <w:lvlText w:val=""/>
      <w:lvlJc w:val="left"/>
      <w:pPr>
        <w:ind w:left="2520" w:hanging="360"/>
      </w:pPr>
      <w:rPr>
        <w:rFonts w:hint="default" w:ascii="Wingdings" w:hAnsi="Wingdings"/>
      </w:rPr>
    </w:lvl>
    <w:lvl w:ilvl="3" w:tplc="28D4AE3C">
      <w:start w:val="1"/>
      <w:numFmt w:val="bullet"/>
      <w:lvlText w:val=""/>
      <w:lvlJc w:val="left"/>
      <w:pPr>
        <w:ind w:left="3240" w:hanging="360"/>
      </w:pPr>
      <w:rPr>
        <w:rFonts w:hint="default" w:ascii="Symbol" w:hAnsi="Symbol"/>
      </w:rPr>
    </w:lvl>
    <w:lvl w:ilvl="4" w:tplc="B2FE39BC">
      <w:start w:val="1"/>
      <w:numFmt w:val="bullet"/>
      <w:lvlText w:val="o"/>
      <w:lvlJc w:val="left"/>
      <w:pPr>
        <w:ind w:left="3960" w:hanging="360"/>
      </w:pPr>
      <w:rPr>
        <w:rFonts w:hint="default" w:ascii="Courier New" w:hAnsi="Courier New"/>
      </w:rPr>
    </w:lvl>
    <w:lvl w:ilvl="5" w:tplc="3808FD0C">
      <w:start w:val="1"/>
      <w:numFmt w:val="bullet"/>
      <w:lvlText w:val=""/>
      <w:lvlJc w:val="left"/>
      <w:pPr>
        <w:ind w:left="4680" w:hanging="360"/>
      </w:pPr>
      <w:rPr>
        <w:rFonts w:hint="default" w:ascii="Wingdings" w:hAnsi="Wingdings"/>
      </w:rPr>
    </w:lvl>
    <w:lvl w:ilvl="6" w:tplc="573AB526">
      <w:start w:val="1"/>
      <w:numFmt w:val="bullet"/>
      <w:lvlText w:val=""/>
      <w:lvlJc w:val="left"/>
      <w:pPr>
        <w:ind w:left="5400" w:hanging="360"/>
      </w:pPr>
      <w:rPr>
        <w:rFonts w:hint="default" w:ascii="Symbol" w:hAnsi="Symbol"/>
      </w:rPr>
    </w:lvl>
    <w:lvl w:ilvl="7" w:tplc="190AEEDA">
      <w:start w:val="1"/>
      <w:numFmt w:val="bullet"/>
      <w:lvlText w:val="o"/>
      <w:lvlJc w:val="left"/>
      <w:pPr>
        <w:ind w:left="6120" w:hanging="360"/>
      </w:pPr>
      <w:rPr>
        <w:rFonts w:hint="default" w:ascii="Courier New" w:hAnsi="Courier New"/>
      </w:rPr>
    </w:lvl>
    <w:lvl w:ilvl="8" w:tplc="DAD25D44">
      <w:start w:val="1"/>
      <w:numFmt w:val="bullet"/>
      <w:lvlText w:val=""/>
      <w:lvlJc w:val="left"/>
      <w:pPr>
        <w:ind w:left="6840" w:hanging="360"/>
      </w:pPr>
      <w:rPr>
        <w:rFonts w:hint="default" w:ascii="Wingdings" w:hAnsi="Wingdings"/>
      </w:rPr>
    </w:lvl>
  </w:abstractNum>
  <w:abstractNum w:abstractNumId="42" w15:restartNumberingAfterBreak="0">
    <w:nsid w:val="55A20F73"/>
    <w:multiLevelType w:val="hybridMultilevel"/>
    <w:tmpl w:val="61C2AD66"/>
    <w:lvl w:ilvl="0" w:tplc="CF9658D0">
      <w:start w:val="1"/>
      <w:numFmt w:val="bullet"/>
      <w:lvlText w:val=""/>
      <w:lvlJc w:val="left"/>
      <w:pPr>
        <w:ind w:left="720" w:hanging="360"/>
      </w:pPr>
      <w:rPr>
        <w:rFonts w:hint="default" w:ascii="Symbol" w:hAnsi="Symbol"/>
      </w:rPr>
    </w:lvl>
    <w:lvl w:ilvl="1" w:tplc="BE321B82">
      <w:start w:val="1"/>
      <w:numFmt w:val="bullet"/>
      <w:lvlText w:val="o"/>
      <w:lvlJc w:val="left"/>
      <w:pPr>
        <w:ind w:left="1440" w:hanging="360"/>
      </w:pPr>
      <w:rPr>
        <w:rFonts w:hint="default" w:ascii="Courier New" w:hAnsi="Courier New"/>
      </w:rPr>
    </w:lvl>
    <w:lvl w:ilvl="2" w:tplc="B574C8C8">
      <w:start w:val="1"/>
      <w:numFmt w:val="bullet"/>
      <w:lvlText w:val=""/>
      <w:lvlJc w:val="left"/>
      <w:pPr>
        <w:ind w:left="2160" w:hanging="360"/>
      </w:pPr>
      <w:rPr>
        <w:rFonts w:hint="default" w:ascii="Wingdings" w:hAnsi="Wingdings"/>
      </w:rPr>
    </w:lvl>
    <w:lvl w:ilvl="3" w:tplc="46CE9A80">
      <w:start w:val="1"/>
      <w:numFmt w:val="bullet"/>
      <w:lvlText w:val=""/>
      <w:lvlJc w:val="left"/>
      <w:pPr>
        <w:ind w:left="2880" w:hanging="360"/>
      </w:pPr>
      <w:rPr>
        <w:rFonts w:hint="default" w:ascii="Symbol" w:hAnsi="Symbol"/>
      </w:rPr>
    </w:lvl>
    <w:lvl w:ilvl="4" w:tplc="8ED4CA5A">
      <w:start w:val="1"/>
      <w:numFmt w:val="bullet"/>
      <w:lvlText w:val="o"/>
      <w:lvlJc w:val="left"/>
      <w:pPr>
        <w:ind w:left="3600" w:hanging="360"/>
      </w:pPr>
      <w:rPr>
        <w:rFonts w:hint="default" w:ascii="Courier New" w:hAnsi="Courier New"/>
      </w:rPr>
    </w:lvl>
    <w:lvl w:ilvl="5" w:tplc="5E9874B6">
      <w:start w:val="1"/>
      <w:numFmt w:val="bullet"/>
      <w:lvlText w:val=""/>
      <w:lvlJc w:val="left"/>
      <w:pPr>
        <w:ind w:left="4320" w:hanging="360"/>
      </w:pPr>
      <w:rPr>
        <w:rFonts w:hint="default" w:ascii="Wingdings" w:hAnsi="Wingdings"/>
      </w:rPr>
    </w:lvl>
    <w:lvl w:ilvl="6" w:tplc="0C04402A">
      <w:start w:val="1"/>
      <w:numFmt w:val="bullet"/>
      <w:lvlText w:val=""/>
      <w:lvlJc w:val="left"/>
      <w:pPr>
        <w:ind w:left="5040" w:hanging="360"/>
      </w:pPr>
      <w:rPr>
        <w:rFonts w:hint="default" w:ascii="Symbol" w:hAnsi="Symbol"/>
      </w:rPr>
    </w:lvl>
    <w:lvl w:ilvl="7" w:tplc="0D5E503A">
      <w:start w:val="1"/>
      <w:numFmt w:val="bullet"/>
      <w:lvlText w:val="o"/>
      <w:lvlJc w:val="left"/>
      <w:pPr>
        <w:ind w:left="5760" w:hanging="360"/>
      </w:pPr>
      <w:rPr>
        <w:rFonts w:hint="default" w:ascii="Courier New" w:hAnsi="Courier New"/>
      </w:rPr>
    </w:lvl>
    <w:lvl w:ilvl="8" w:tplc="24A63ABA">
      <w:start w:val="1"/>
      <w:numFmt w:val="bullet"/>
      <w:lvlText w:val=""/>
      <w:lvlJc w:val="left"/>
      <w:pPr>
        <w:ind w:left="6480" w:hanging="360"/>
      </w:pPr>
      <w:rPr>
        <w:rFonts w:hint="default" w:ascii="Wingdings" w:hAnsi="Wingdings"/>
      </w:rPr>
    </w:lvl>
  </w:abstractNum>
  <w:abstractNum w:abstractNumId="43" w15:restartNumberingAfterBreak="0">
    <w:nsid w:val="56C62BC8"/>
    <w:multiLevelType w:val="hybridMultilevel"/>
    <w:tmpl w:val="C0A882EE"/>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44" w15:restartNumberingAfterBreak="0">
    <w:nsid w:val="583AFBFB"/>
    <w:multiLevelType w:val="hybridMultilevel"/>
    <w:tmpl w:val="891697C4"/>
    <w:lvl w:ilvl="0" w:tplc="D65AC276">
      <w:start w:val="1"/>
      <w:numFmt w:val="bullet"/>
      <w:lvlText w:val=""/>
      <w:lvlJc w:val="left"/>
      <w:pPr>
        <w:ind w:left="1080" w:hanging="360"/>
      </w:pPr>
      <w:rPr>
        <w:rFonts w:hint="default" w:ascii="Symbol" w:hAnsi="Symbol"/>
      </w:rPr>
    </w:lvl>
    <w:lvl w:ilvl="1" w:tplc="C49AFA8E">
      <w:start w:val="1"/>
      <w:numFmt w:val="bullet"/>
      <w:lvlText w:val="o"/>
      <w:lvlJc w:val="left"/>
      <w:pPr>
        <w:ind w:left="1800" w:hanging="360"/>
      </w:pPr>
      <w:rPr>
        <w:rFonts w:hint="default" w:ascii="Courier New" w:hAnsi="Courier New"/>
      </w:rPr>
    </w:lvl>
    <w:lvl w:ilvl="2" w:tplc="B666D5EA">
      <w:start w:val="1"/>
      <w:numFmt w:val="bullet"/>
      <w:lvlText w:val=""/>
      <w:lvlJc w:val="left"/>
      <w:pPr>
        <w:ind w:left="2520" w:hanging="360"/>
      </w:pPr>
      <w:rPr>
        <w:rFonts w:hint="default" w:ascii="Wingdings" w:hAnsi="Wingdings"/>
      </w:rPr>
    </w:lvl>
    <w:lvl w:ilvl="3" w:tplc="157E0922">
      <w:start w:val="1"/>
      <w:numFmt w:val="bullet"/>
      <w:lvlText w:val=""/>
      <w:lvlJc w:val="left"/>
      <w:pPr>
        <w:ind w:left="3240" w:hanging="360"/>
      </w:pPr>
      <w:rPr>
        <w:rFonts w:hint="default" w:ascii="Symbol" w:hAnsi="Symbol"/>
      </w:rPr>
    </w:lvl>
    <w:lvl w:ilvl="4" w:tplc="E1D8D3F0">
      <w:start w:val="1"/>
      <w:numFmt w:val="bullet"/>
      <w:lvlText w:val="o"/>
      <w:lvlJc w:val="left"/>
      <w:pPr>
        <w:ind w:left="3960" w:hanging="360"/>
      </w:pPr>
      <w:rPr>
        <w:rFonts w:hint="default" w:ascii="Courier New" w:hAnsi="Courier New"/>
      </w:rPr>
    </w:lvl>
    <w:lvl w:ilvl="5" w:tplc="5442DB7C">
      <w:start w:val="1"/>
      <w:numFmt w:val="bullet"/>
      <w:lvlText w:val=""/>
      <w:lvlJc w:val="left"/>
      <w:pPr>
        <w:ind w:left="4680" w:hanging="360"/>
      </w:pPr>
      <w:rPr>
        <w:rFonts w:hint="default" w:ascii="Wingdings" w:hAnsi="Wingdings"/>
      </w:rPr>
    </w:lvl>
    <w:lvl w:ilvl="6" w:tplc="DAE2A786">
      <w:start w:val="1"/>
      <w:numFmt w:val="bullet"/>
      <w:lvlText w:val=""/>
      <w:lvlJc w:val="left"/>
      <w:pPr>
        <w:ind w:left="5400" w:hanging="360"/>
      </w:pPr>
      <w:rPr>
        <w:rFonts w:hint="default" w:ascii="Symbol" w:hAnsi="Symbol"/>
      </w:rPr>
    </w:lvl>
    <w:lvl w:ilvl="7" w:tplc="66C87DC4">
      <w:start w:val="1"/>
      <w:numFmt w:val="bullet"/>
      <w:lvlText w:val="o"/>
      <w:lvlJc w:val="left"/>
      <w:pPr>
        <w:ind w:left="6120" w:hanging="360"/>
      </w:pPr>
      <w:rPr>
        <w:rFonts w:hint="default" w:ascii="Courier New" w:hAnsi="Courier New"/>
      </w:rPr>
    </w:lvl>
    <w:lvl w:ilvl="8" w:tplc="6630BA1C">
      <w:start w:val="1"/>
      <w:numFmt w:val="bullet"/>
      <w:lvlText w:val=""/>
      <w:lvlJc w:val="left"/>
      <w:pPr>
        <w:ind w:left="6840" w:hanging="360"/>
      </w:pPr>
      <w:rPr>
        <w:rFonts w:hint="default" w:ascii="Wingdings" w:hAnsi="Wingdings"/>
      </w:rPr>
    </w:lvl>
  </w:abstractNum>
  <w:abstractNum w:abstractNumId="45" w15:restartNumberingAfterBreak="0">
    <w:nsid w:val="5974794F"/>
    <w:multiLevelType w:val="hybridMultilevel"/>
    <w:tmpl w:val="19BC8CF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59FE2AD8"/>
    <w:multiLevelType w:val="hybridMultilevel"/>
    <w:tmpl w:val="B7D0553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5A72B3A3"/>
    <w:multiLevelType w:val="hybridMultilevel"/>
    <w:tmpl w:val="E2021538"/>
    <w:lvl w:ilvl="0" w:tplc="58D8BBAA">
      <w:start w:val="1"/>
      <w:numFmt w:val="decimal"/>
      <w:lvlText w:val="%1."/>
      <w:lvlJc w:val="left"/>
      <w:pPr>
        <w:ind w:left="720" w:hanging="360"/>
      </w:pPr>
    </w:lvl>
    <w:lvl w:ilvl="1" w:tplc="08F61294">
      <w:start w:val="1"/>
      <w:numFmt w:val="lowerLetter"/>
      <w:lvlText w:val="%2."/>
      <w:lvlJc w:val="left"/>
      <w:pPr>
        <w:ind w:left="1440" w:hanging="360"/>
      </w:pPr>
    </w:lvl>
    <w:lvl w:ilvl="2" w:tplc="2F1E0384">
      <w:start w:val="1"/>
      <w:numFmt w:val="lowerRoman"/>
      <w:lvlText w:val="%3."/>
      <w:lvlJc w:val="right"/>
      <w:pPr>
        <w:ind w:left="2160" w:hanging="180"/>
      </w:pPr>
    </w:lvl>
    <w:lvl w:ilvl="3" w:tplc="629ED2B4">
      <w:start w:val="1"/>
      <w:numFmt w:val="decimal"/>
      <w:lvlText w:val="%4."/>
      <w:lvlJc w:val="left"/>
      <w:pPr>
        <w:ind w:left="2880" w:hanging="360"/>
      </w:pPr>
    </w:lvl>
    <w:lvl w:ilvl="4" w:tplc="C7545A80">
      <w:start w:val="1"/>
      <w:numFmt w:val="lowerLetter"/>
      <w:lvlText w:val="%5."/>
      <w:lvlJc w:val="left"/>
      <w:pPr>
        <w:ind w:left="3600" w:hanging="360"/>
      </w:pPr>
    </w:lvl>
    <w:lvl w:ilvl="5" w:tplc="34AAEF32">
      <w:start w:val="1"/>
      <w:numFmt w:val="lowerRoman"/>
      <w:lvlText w:val="%6."/>
      <w:lvlJc w:val="right"/>
      <w:pPr>
        <w:ind w:left="4320" w:hanging="180"/>
      </w:pPr>
    </w:lvl>
    <w:lvl w:ilvl="6" w:tplc="D80E3536">
      <w:start w:val="1"/>
      <w:numFmt w:val="decimal"/>
      <w:lvlText w:val="%7."/>
      <w:lvlJc w:val="left"/>
      <w:pPr>
        <w:ind w:left="5040" w:hanging="360"/>
      </w:pPr>
    </w:lvl>
    <w:lvl w:ilvl="7" w:tplc="B4B40BAC">
      <w:start w:val="1"/>
      <w:numFmt w:val="lowerLetter"/>
      <w:lvlText w:val="%8."/>
      <w:lvlJc w:val="left"/>
      <w:pPr>
        <w:ind w:left="5760" w:hanging="360"/>
      </w:pPr>
    </w:lvl>
    <w:lvl w:ilvl="8" w:tplc="2B2807F0">
      <w:start w:val="1"/>
      <w:numFmt w:val="lowerRoman"/>
      <w:lvlText w:val="%9."/>
      <w:lvlJc w:val="right"/>
      <w:pPr>
        <w:ind w:left="6480" w:hanging="180"/>
      </w:pPr>
    </w:lvl>
  </w:abstractNum>
  <w:abstractNum w:abstractNumId="48" w15:restartNumberingAfterBreak="0">
    <w:nsid w:val="5B994886"/>
    <w:multiLevelType w:val="hybridMultilevel"/>
    <w:tmpl w:val="DF8C9B6C"/>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49" w15:restartNumberingAfterBreak="0">
    <w:nsid w:val="5D6D58A6"/>
    <w:multiLevelType w:val="multilevel"/>
    <w:tmpl w:val="5E6838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D9D1BC3"/>
    <w:multiLevelType w:val="hybridMultilevel"/>
    <w:tmpl w:val="99164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5F034FA8"/>
    <w:multiLevelType w:val="multilevel"/>
    <w:tmpl w:val="A40C0C48"/>
    <w:lvl w:ilvl="0">
      <w:start w:val="1"/>
      <w:numFmt w:val="decimal"/>
      <w:lvlText w:val="%1."/>
      <w:lvlJc w:val="left"/>
      <w:pPr>
        <w:tabs>
          <w:tab w:val="num" w:pos="720"/>
        </w:tabs>
        <w:ind w:left="720" w:hanging="360"/>
      </w:pPr>
      <w:rPr>
        <w:color w:val="156082"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AD3B50"/>
    <w:multiLevelType w:val="multilevel"/>
    <w:tmpl w:val="4ED48E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62C968D3"/>
    <w:multiLevelType w:val="hybridMultilevel"/>
    <w:tmpl w:val="52480734"/>
    <w:lvl w:ilvl="0" w:tplc="C0983096">
      <w:start w:val="1"/>
      <w:numFmt w:val="bullet"/>
      <w:lvlText w:val=""/>
      <w:lvlJc w:val="left"/>
      <w:pPr>
        <w:ind w:left="720" w:hanging="360"/>
      </w:pPr>
      <w:rPr>
        <w:rFonts w:hint="default" w:ascii="Symbol" w:hAnsi="Symbol"/>
      </w:rPr>
    </w:lvl>
    <w:lvl w:ilvl="1" w:tplc="60562BB8">
      <w:start w:val="1"/>
      <w:numFmt w:val="bullet"/>
      <w:lvlText w:val="o"/>
      <w:lvlJc w:val="left"/>
      <w:pPr>
        <w:ind w:left="1440" w:hanging="360"/>
      </w:pPr>
      <w:rPr>
        <w:rFonts w:hint="default" w:ascii="Courier New" w:hAnsi="Courier New"/>
      </w:rPr>
    </w:lvl>
    <w:lvl w:ilvl="2" w:tplc="9E522C9C">
      <w:start w:val="1"/>
      <w:numFmt w:val="bullet"/>
      <w:lvlText w:val=""/>
      <w:lvlJc w:val="left"/>
      <w:pPr>
        <w:ind w:left="2160" w:hanging="360"/>
      </w:pPr>
      <w:rPr>
        <w:rFonts w:hint="default" w:ascii="Wingdings" w:hAnsi="Wingdings"/>
      </w:rPr>
    </w:lvl>
    <w:lvl w:ilvl="3" w:tplc="B6CA13B2">
      <w:start w:val="1"/>
      <w:numFmt w:val="bullet"/>
      <w:lvlText w:val=""/>
      <w:lvlJc w:val="left"/>
      <w:pPr>
        <w:ind w:left="2880" w:hanging="360"/>
      </w:pPr>
      <w:rPr>
        <w:rFonts w:hint="default" w:ascii="Symbol" w:hAnsi="Symbol"/>
      </w:rPr>
    </w:lvl>
    <w:lvl w:ilvl="4" w:tplc="D54AEFDE">
      <w:start w:val="1"/>
      <w:numFmt w:val="bullet"/>
      <w:lvlText w:val="o"/>
      <w:lvlJc w:val="left"/>
      <w:pPr>
        <w:ind w:left="3600" w:hanging="360"/>
      </w:pPr>
      <w:rPr>
        <w:rFonts w:hint="default" w:ascii="Courier New" w:hAnsi="Courier New"/>
      </w:rPr>
    </w:lvl>
    <w:lvl w:ilvl="5" w:tplc="A6F0DE18">
      <w:start w:val="1"/>
      <w:numFmt w:val="bullet"/>
      <w:lvlText w:val=""/>
      <w:lvlJc w:val="left"/>
      <w:pPr>
        <w:ind w:left="4320" w:hanging="360"/>
      </w:pPr>
      <w:rPr>
        <w:rFonts w:hint="default" w:ascii="Wingdings" w:hAnsi="Wingdings"/>
      </w:rPr>
    </w:lvl>
    <w:lvl w:ilvl="6" w:tplc="C59CA504">
      <w:start w:val="1"/>
      <w:numFmt w:val="bullet"/>
      <w:lvlText w:val=""/>
      <w:lvlJc w:val="left"/>
      <w:pPr>
        <w:ind w:left="5040" w:hanging="360"/>
      </w:pPr>
      <w:rPr>
        <w:rFonts w:hint="default" w:ascii="Symbol" w:hAnsi="Symbol"/>
      </w:rPr>
    </w:lvl>
    <w:lvl w:ilvl="7" w:tplc="2C38D0BE">
      <w:start w:val="1"/>
      <w:numFmt w:val="bullet"/>
      <w:lvlText w:val="o"/>
      <w:lvlJc w:val="left"/>
      <w:pPr>
        <w:ind w:left="5760" w:hanging="360"/>
      </w:pPr>
      <w:rPr>
        <w:rFonts w:hint="default" w:ascii="Courier New" w:hAnsi="Courier New"/>
      </w:rPr>
    </w:lvl>
    <w:lvl w:ilvl="8" w:tplc="8AAECDF8">
      <w:start w:val="1"/>
      <w:numFmt w:val="bullet"/>
      <w:lvlText w:val=""/>
      <w:lvlJc w:val="left"/>
      <w:pPr>
        <w:ind w:left="6480" w:hanging="360"/>
      </w:pPr>
      <w:rPr>
        <w:rFonts w:hint="default" w:ascii="Wingdings" w:hAnsi="Wingdings"/>
      </w:rPr>
    </w:lvl>
  </w:abstractNum>
  <w:abstractNum w:abstractNumId="54" w15:restartNumberingAfterBreak="0">
    <w:nsid w:val="64615C2A"/>
    <w:multiLevelType w:val="hybridMultilevel"/>
    <w:tmpl w:val="BB2E5948"/>
    <w:lvl w:ilvl="0" w:tplc="7D7EC4A4">
      <w:start w:val="1"/>
      <w:numFmt w:val="bullet"/>
      <w:lvlText w:val=""/>
      <w:lvlJc w:val="left"/>
      <w:pPr>
        <w:ind w:left="720" w:hanging="360"/>
      </w:pPr>
      <w:rPr>
        <w:rFonts w:hint="default" w:ascii="Symbol" w:hAnsi="Symbol"/>
      </w:rPr>
    </w:lvl>
    <w:lvl w:ilvl="1" w:tplc="3DEE3A36">
      <w:start w:val="1"/>
      <w:numFmt w:val="bullet"/>
      <w:lvlText w:val="o"/>
      <w:lvlJc w:val="left"/>
      <w:pPr>
        <w:ind w:left="1440" w:hanging="360"/>
      </w:pPr>
      <w:rPr>
        <w:rFonts w:hint="default" w:ascii="Courier New" w:hAnsi="Courier New"/>
      </w:rPr>
    </w:lvl>
    <w:lvl w:ilvl="2" w:tplc="7758DF18">
      <w:start w:val="1"/>
      <w:numFmt w:val="bullet"/>
      <w:lvlText w:val=""/>
      <w:lvlJc w:val="left"/>
      <w:pPr>
        <w:ind w:left="2160" w:hanging="360"/>
      </w:pPr>
      <w:rPr>
        <w:rFonts w:hint="default" w:ascii="Wingdings" w:hAnsi="Wingdings"/>
      </w:rPr>
    </w:lvl>
    <w:lvl w:ilvl="3" w:tplc="1960DA30">
      <w:start w:val="1"/>
      <w:numFmt w:val="bullet"/>
      <w:lvlText w:val=""/>
      <w:lvlJc w:val="left"/>
      <w:pPr>
        <w:ind w:left="2880" w:hanging="360"/>
      </w:pPr>
      <w:rPr>
        <w:rFonts w:hint="default" w:ascii="Symbol" w:hAnsi="Symbol"/>
      </w:rPr>
    </w:lvl>
    <w:lvl w:ilvl="4" w:tplc="EE165C14">
      <w:start w:val="1"/>
      <w:numFmt w:val="bullet"/>
      <w:lvlText w:val="o"/>
      <w:lvlJc w:val="left"/>
      <w:pPr>
        <w:ind w:left="3600" w:hanging="360"/>
      </w:pPr>
      <w:rPr>
        <w:rFonts w:hint="default" w:ascii="Courier New" w:hAnsi="Courier New"/>
      </w:rPr>
    </w:lvl>
    <w:lvl w:ilvl="5" w:tplc="02A267D2">
      <w:start w:val="1"/>
      <w:numFmt w:val="bullet"/>
      <w:lvlText w:val=""/>
      <w:lvlJc w:val="left"/>
      <w:pPr>
        <w:ind w:left="4320" w:hanging="360"/>
      </w:pPr>
      <w:rPr>
        <w:rFonts w:hint="default" w:ascii="Wingdings" w:hAnsi="Wingdings"/>
      </w:rPr>
    </w:lvl>
    <w:lvl w:ilvl="6" w:tplc="5C46500E">
      <w:start w:val="1"/>
      <w:numFmt w:val="bullet"/>
      <w:lvlText w:val=""/>
      <w:lvlJc w:val="left"/>
      <w:pPr>
        <w:ind w:left="5040" w:hanging="360"/>
      </w:pPr>
      <w:rPr>
        <w:rFonts w:hint="default" w:ascii="Symbol" w:hAnsi="Symbol"/>
      </w:rPr>
    </w:lvl>
    <w:lvl w:ilvl="7" w:tplc="B14AFD70">
      <w:start w:val="1"/>
      <w:numFmt w:val="bullet"/>
      <w:lvlText w:val="o"/>
      <w:lvlJc w:val="left"/>
      <w:pPr>
        <w:ind w:left="5760" w:hanging="360"/>
      </w:pPr>
      <w:rPr>
        <w:rFonts w:hint="default" w:ascii="Courier New" w:hAnsi="Courier New"/>
      </w:rPr>
    </w:lvl>
    <w:lvl w:ilvl="8" w:tplc="5746A498">
      <w:start w:val="1"/>
      <w:numFmt w:val="bullet"/>
      <w:lvlText w:val=""/>
      <w:lvlJc w:val="left"/>
      <w:pPr>
        <w:ind w:left="6480" w:hanging="360"/>
      </w:pPr>
      <w:rPr>
        <w:rFonts w:hint="default" w:ascii="Wingdings" w:hAnsi="Wingdings"/>
      </w:rPr>
    </w:lvl>
  </w:abstractNum>
  <w:abstractNum w:abstractNumId="55" w15:restartNumberingAfterBreak="0">
    <w:nsid w:val="659FB3C2"/>
    <w:multiLevelType w:val="hybridMultilevel"/>
    <w:tmpl w:val="FFFFFFFF"/>
    <w:lvl w:ilvl="0" w:tplc="22E8A2B0">
      <w:start w:val="1"/>
      <w:numFmt w:val="bullet"/>
      <w:lvlText w:val=""/>
      <w:lvlJc w:val="left"/>
      <w:pPr>
        <w:ind w:left="720" w:hanging="360"/>
      </w:pPr>
      <w:rPr>
        <w:rFonts w:hint="default" w:ascii="Symbol" w:hAnsi="Symbol"/>
      </w:rPr>
    </w:lvl>
    <w:lvl w:ilvl="1" w:tplc="B3404392">
      <w:start w:val="1"/>
      <w:numFmt w:val="bullet"/>
      <w:lvlText w:val="o"/>
      <w:lvlJc w:val="left"/>
      <w:pPr>
        <w:ind w:left="1440" w:hanging="360"/>
      </w:pPr>
      <w:rPr>
        <w:rFonts w:hint="default" w:ascii="Courier New" w:hAnsi="Courier New"/>
      </w:rPr>
    </w:lvl>
    <w:lvl w:ilvl="2" w:tplc="BAB67764">
      <w:start w:val="1"/>
      <w:numFmt w:val="bullet"/>
      <w:lvlText w:val=""/>
      <w:lvlJc w:val="left"/>
      <w:pPr>
        <w:ind w:left="2160" w:hanging="360"/>
      </w:pPr>
      <w:rPr>
        <w:rFonts w:hint="default" w:ascii="Wingdings" w:hAnsi="Wingdings"/>
      </w:rPr>
    </w:lvl>
    <w:lvl w:ilvl="3" w:tplc="C506EA24">
      <w:start w:val="1"/>
      <w:numFmt w:val="bullet"/>
      <w:lvlText w:val=""/>
      <w:lvlJc w:val="left"/>
      <w:pPr>
        <w:ind w:left="2880" w:hanging="360"/>
      </w:pPr>
      <w:rPr>
        <w:rFonts w:hint="default" w:ascii="Symbol" w:hAnsi="Symbol"/>
      </w:rPr>
    </w:lvl>
    <w:lvl w:ilvl="4" w:tplc="10F61D5E">
      <w:start w:val="1"/>
      <w:numFmt w:val="bullet"/>
      <w:lvlText w:val="o"/>
      <w:lvlJc w:val="left"/>
      <w:pPr>
        <w:ind w:left="3600" w:hanging="360"/>
      </w:pPr>
      <w:rPr>
        <w:rFonts w:hint="default" w:ascii="Courier New" w:hAnsi="Courier New"/>
      </w:rPr>
    </w:lvl>
    <w:lvl w:ilvl="5" w:tplc="1CF67134">
      <w:start w:val="1"/>
      <w:numFmt w:val="bullet"/>
      <w:lvlText w:val=""/>
      <w:lvlJc w:val="left"/>
      <w:pPr>
        <w:ind w:left="4320" w:hanging="360"/>
      </w:pPr>
      <w:rPr>
        <w:rFonts w:hint="default" w:ascii="Wingdings" w:hAnsi="Wingdings"/>
      </w:rPr>
    </w:lvl>
    <w:lvl w:ilvl="6" w:tplc="6AAA5F44">
      <w:start w:val="1"/>
      <w:numFmt w:val="bullet"/>
      <w:lvlText w:val=""/>
      <w:lvlJc w:val="left"/>
      <w:pPr>
        <w:ind w:left="5040" w:hanging="360"/>
      </w:pPr>
      <w:rPr>
        <w:rFonts w:hint="default" w:ascii="Symbol" w:hAnsi="Symbol"/>
      </w:rPr>
    </w:lvl>
    <w:lvl w:ilvl="7" w:tplc="46A0C7A6">
      <w:start w:val="1"/>
      <w:numFmt w:val="bullet"/>
      <w:lvlText w:val="o"/>
      <w:lvlJc w:val="left"/>
      <w:pPr>
        <w:ind w:left="5760" w:hanging="360"/>
      </w:pPr>
      <w:rPr>
        <w:rFonts w:hint="default" w:ascii="Courier New" w:hAnsi="Courier New"/>
      </w:rPr>
    </w:lvl>
    <w:lvl w:ilvl="8" w:tplc="C1BAA35A">
      <w:start w:val="1"/>
      <w:numFmt w:val="bullet"/>
      <w:lvlText w:val=""/>
      <w:lvlJc w:val="left"/>
      <w:pPr>
        <w:ind w:left="6480" w:hanging="360"/>
      </w:pPr>
      <w:rPr>
        <w:rFonts w:hint="default" w:ascii="Wingdings" w:hAnsi="Wingdings"/>
      </w:rPr>
    </w:lvl>
  </w:abstractNum>
  <w:abstractNum w:abstractNumId="56" w15:restartNumberingAfterBreak="0">
    <w:nsid w:val="6636586E"/>
    <w:multiLevelType w:val="hybridMultilevel"/>
    <w:tmpl w:val="28442CDE"/>
    <w:lvl w:ilvl="0" w:tplc="A8E61004">
      <w:start w:val="1"/>
      <w:numFmt w:val="bullet"/>
      <w:lvlText w:val=""/>
      <w:lvlJc w:val="left"/>
      <w:pPr>
        <w:ind w:left="1080" w:hanging="360"/>
      </w:pPr>
      <w:rPr>
        <w:rFonts w:hint="default" w:ascii="Symbol" w:hAnsi="Symbol"/>
      </w:rPr>
    </w:lvl>
    <w:lvl w:ilvl="1" w:tplc="EF6CBB14">
      <w:start w:val="1"/>
      <w:numFmt w:val="bullet"/>
      <w:lvlText w:val="o"/>
      <w:lvlJc w:val="left"/>
      <w:pPr>
        <w:ind w:left="1800" w:hanging="360"/>
      </w:pPr>
      <w:rPr>
        <w:rFonts w:hint="default" w:ascii="Courier New" w:hAnsi="Courier New"/>
      </w:rPr>
    </w:lvl>
    <w:lvl w:ilvl="2" w:tplc="802A28FC">
      <w:start w:val="1"/>
      <w:numFmt w:val="bullet"/>
      <w:lvlText w:val=""/>
      <w:lvlJc w:val="left"/>
      <w:pPr>
        <w:ind w:left="2520" w:hanging="360"/>
      </w:pPr>
      <w:rPr>
        <w:rFonts w:hint="default" w:ascii="Wingdings" w:hAnsi="Wingdings"/>
      </w:rPr>
    </w:lvl>
    <w:lvl w:ilvl="3" w:tplc="96DAD354">
      <w:start w:val="1"/>
      <w:numFmt w:val="bullet"/>
      <w:lvlText w:val=""/>
      <w:lvlJc w:val="left"/>
      <w:pPr>
        <w:ind w:left="3240" w:hanging="360"/>
      </w:pPr>
      <w:rPr>
        <w:rFonts w:hint="default" w:ascii="Symbol" w:hAnsi="Symbol"/>
      </w:rPr>
    </w:lvl>
    <w:lvl w:ilvl="4" w:tplc="DF1E0B66">
      <w:start w:val="1"/>
      <w:numFmt w:val="bullet"/>
      <w:lvlText w:val="o"/>
      <w:lvlJc w:val="left"/>
      <w:pPr>
        <w:ind w:left="3960" w:hanging="360"/>
      </w:pPr>
      <w:rPr>
        <w:rFonts w:hint="default" w:ascii="Courier New" w:hAnsi="Courier New"/>
      </w:rPr>
    </w:lvl>
    <w:lvl w:ilvl="5" w:tplc="A7ACE54C">
      <w:start w:val="1"/>
      <w:numFmt w:val="bullet"/>
      <w:lvlText w:val=""/>
      <w:lvlJc w:val="left"/>
      <w:pPr>
        <w:ind w:left="4680" w:hanging="360"/>
      </w:pPr>
      <w:rPr>
        <w:rFonts w:hint="default" w:ascii="Wingdings" w:hAnsi="Wingdings"/>
      </w:rPr>
    </w:lvl>
    <w:lvl w:ilvl="6" w:tplc="2D5442F4">
      <w:start w:val="1"/>
      <w:numFmt w:val="bullet"/>
      <w:lvlText w:val=""/>
      <w:lvlJc w:val="left"/>
      <w:pPr>
        <w:ind w:left="5400" w:hanging="360"/>
      </w:pPr>
      <w:rPr>
        <w:rFonts w:hint="default" w:ascii="Symbol" w:hAnsi="Symbol"/>
      </w:rPr>
    </w:lvl>
    <w:lvl w:ilvl="7" w:tplc="E45C1C56">
      <w:start w:val="1"/>
      <w:numFmt w:val="bullet"/>
      <w:lvlText w:val="o"/>
      <w:lvlJc w:val="left"/>
      <w:pPr>
        <w:ind w:left="6120" w:hanging="360"/>
      </w:pPr>
      <w:rPr>
        <w:rFonts w:hint="default" w:ascii="Courier New" w:hAnsi="Courier New"/>
      </w:rPr>
    </w:lvl>
    <w:lvl w:ilvl="8" w:tplc="94E8350E">
      <w:start w:val="1"/>
      <w:numFmt w:val="bullet"/>
      <w:lvlText w:val=""/>
      <w:lvlJc w:val="left"/>
      <w:pPr>
        <w:ind w:left="6840" w:hanging="360"/>
      </w:pPr>
      <w:rPr>
        <w:rFonts w:hint="default" w:ascii="Wingdings" w:hAnsi="Wingdings"/>
      </w:rPr>
    </w:lvl>
  </w:abstractNum>
  <w:abstractNum w:abstractNumId="57" w15:restartNumberingAfterBreak="0">
    <w:nsid w:val="666C000D"/>
    <w:multiLevelType w:val="multilevel"/>
    <w:tmpl w:val="63E01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68492948"/>
    <w:multiLevelType w:val="hybridMultilevel"/>
    <w:tmpl w:val="240058FE"/>
    <w:lvl w:ilvl="0" w:tplc="7B0E4AF4">
      <w:start w:val="1"/>
      <w:numFmt w:val="bullet"/>
      <w:lvlText w:val=""/>
      <w:lvlJc w:val="left"/>
      <w:pPr>
        <w:ind w:left="1080" w:hanging="360"/>
      </w:pPr>
      <w:rPr>
        <w:rFonts w:hint="default" w:ascii="Symbol" w:hAnsi="Symbol"/>
      </w:rPr>
    </w:lvl>
    <w:lvl w:ilvl="1" w:tplc="05362A70">
      <w:start w:val="1"/>
      <w:numFmt w:val="bullet"/>
      <w:lvlText w:val="o"/>
      <w:lvlJc w:val="left"/>
      <w:pPr>
        <w:ind w:left="1800" w:hanging="360"/>
      </w:pPr>
      <w:rPr>
        <w:rFonts w:hint="default" w:ascii="Courier New" w:hAnsi="Courier New"/>
      </w:rPr>
    </w:lvl>
    <w:lvl w:ilvl="2" w:tplc="5B2645AE">
      <w:start w:val="1"/>
      <w:numFmt w:val="bullet"/>
      <w:lvlText w:val=""/>
      <w:lvlJc w:val="left"/>
      <w:pPr>
        <w:ind w:left="2520" w:hanging="360"/>
      </w:pPr>
      <w:rPr>
        <w:rFonts w:hint="default" w:ascii="Wingdings" w:hAnsi="Wingdings"/>
      </w:rPr>
    </w:lvl>
    <w:lvl w:ilvl="3" w:tplc="AAAABC3A">
      <w:start w:val="1"/>
      <w:numFmt w:val="bullet"/>
      <w:lvlText w:val=""/>
      <w:lvlJc w:val="left"/>
      <w:pPr>
        <w:ind w:left="3240" w:hanging="360"/>
      </w:pPr>
      <w:rPr>
        <w:rFonts w:hint="default" w:ascii="Symbol" w:hAnsi="Symbol"/>
      </w:rPr>
    </w:lvl>
    <w:lvl w:ilvl="4" w:tplc="AC3AC43A">
      <w:start w:val="1"/>
      <w:numFmt w:val="bullet"/>
      <w:lvlText w:val="o"/>
      <w:lvlJc w:val="left"/>
      <w:pPr>
        <w:ind w:left="3960" w:hanging="360"/>
      </w:pPr>
      <w:rPr>
        <w:rFonts w:hint="default" w:ascii="Courier New" w:hAnsi="Courier New"/>
      </w:rPr>
    </w:lvl>
    <w:lvl w:ilvl="5" w:tplc="853256CE">
      <w:start w:val="1"/>
      <w:numFmt w:val="bullet"/>
      <w:lvlText w:val=""/>
      <w:lvlJc w:val="left"/>
      <w:pPr>
        <w:ind w:left="4680" w:hanging="360"/>
      </w:pPr>
      <w:rPr>
        <w:rFonts w:hint="default" w:ascii="Wingdings" w:hAnsi="Wingdings"/>
      </w:rPr>
    </w:lvl>
    <w:lvl w:ilvl="6" w:tplc="B65EA6B2">
      <w:start w:val="1"/>
      <w:numFmt w:val="bullet"/>
      <w:lvlText w:val=""/>
      <w:lvlJc w:val="left"/>
      <w:pPr>
        <w:ind w:left="5400" w:hanging="360"/>
      </w:pPr>
      <w:rPr>
        <w:rFonts w:hint="default" w:ascii="Symbol" w:hAnsi="Symbol"/>
      </w:rPr>
    </w:lvl>
    <w:lvl w:ilvl="7" w:tplc="917A67C2">
      <w:start w:val="1"/>
      <w:numFmt w:val="bullet"/>
      <w:lvlText w:val="o"/>
      <w:lvlJc w:val="left"/>
      <w:pPr>
        <w:ind w:left="6120" w:hanging="360"/>
      </w:pPr>
      <w:rPr>
        <w:rFonts w:hint="default" w:ascii="Courier New" w:hAnsi="Courier New"/>
      </w:rPr>
    </w:lvl>
    <w:lvl w:ilvl="8" w:tplc="E62A94B0">
      <w:start w:val="1"/>
      <w:numFmt w:val="bullet"/>
      <w:lvlText w:val=""/>
      <w:lvlJc w:val="left"/>
      <w:pPr>
        <w:ind w:left="6840" w:hanging="360"/>
      </w:pPr>
      <w:rPr>
        <w:rFonts w:hint="default" w:ascii="Wingdings" w:hAnsi="Wingdings"/>
      </w:rPr>
    </w:lvl>
  </w:abstractNum>
  <w:abstractNum w:abstractNumId="59" w15:restartNumberingAfterBreak="0">
    <w:nsid w:val="6AD12FEE"/>
    <w:multiLevelType w:val="hybridMultilevel"/>
    <w:tmpl w:val="41166A4E"/>
    <w:lvl w:ilvl="0" w:tplc="BC6CF992">
      <w:start w:val="1"/>
      <w:numFmt w:val="bullet"/>
      <w:lvlText w:val=""/>
      <w:lvlJc w:val="left"/>
      <w:pPr>
        <w:ind w:left="1080" w:hanging="360"/>
      </w:pPr>
      <w:rPr>
        <w:rFonts w:hint="default" w:ascii="Symbol" w:hAnsi="Symbol"/>
      </w:rPr>
    </w:lvl>
    <w:lvl w:ilvl="1" w:tplc="DBC828AA">
      <w:start w:val="1"/>
      <w:numFmt w:val="bullet"/>
      <w:lvlText w:val="o"/>
      <w:lvlJc w:val="left"/>
      <w:pPr>
        <w:ind w:left="1800" w:hanging="360"/>
      </w:pPr>
      <w:rPr>
        <w:rFonts w:hint="default" w:ascii="Courier New" w:hAnsi="Courier New"/>
      </w:rPr>
    </w:lvl>
    <w:lvl w:ilvl="2" w:tplc="6AA48172">
      <w:start w:val="1"/>
      <w:numFmt w:val="bullet"/>
      <w:lvlText w:val=""/>
      <w:lvlJc w:val="left"/>
      <w:pPr>
        <w:ind w:left="2520" w:hanging="360"/>
      </w:pPr>
      <w:rPr>
        <w:rFonts w:hint="default" w:ascii="Wingdings" w:hAnsi="Wingdings"/>
      </w:rPr>
    </w:lvl>
    <w:lvl w:ilvl="3" w:tplc="5CF81988">
      <w:start w:val="1"/>
      <w:numFmt w:val="bullet"/>
      <w:lvlText w:val=""/>
      <w:lvlJc w:val="left"/>
      <w:pPr>
        <w:ind w:left="3240" w:hanging="360"/>
      </w:pPr>
      <w:rPr>
        <w:rFonts w:hint="default" w:ascii="Symbol" w:hAnsi="Symbol"/>
      </w:rPr>
    </w:lvl>
    <w:lvl w:ilvl="4" w:tplc="D5F841E2">
      <w:start w:val="1"/>
      <w:numFmt w:val="bullet"/>
      <w:lvlText w:val="o"/>
      <w:lvlJc w:val="left"/>
      <w:pPr>
        <w:ind w:left="3960" w:hanging="360"/>
      </w:pPr>
      <w:rPr>
        <w:rFonts w:hint="default" w:ascii="Courier New" w:hAnsi="Courier New"/>
      </w:rPr>
    </w:lvl>
    <w:lvl w:ilvl="5" w:tplc="E00E15E8">
      <w:start w:val="1"/>
      <w:numFmt w:val="bullet"/>
      <w:lvlText w:val=""/>
      <w:lvlJc w:val="left"/>
      <w:pPr>
        <w:ind w:left="4680" w:hanging="360"/>
      </w:pPr>
      <w:rPr>
        <w:rFonts w:hint="default" w:ascii="Wingdings" w:hAnsi="Wingdings"/>
      </w:rPr>
    </w:lvl>
    <w:lvl w:ilvl="6" w:tplc="E8B88CA0">
      <w:start w:val="1"/>
      <w:numFmt w:val="bullet"/>
      <w:lvlText w:val=""/>
      <w:lvlJc w:val="left"/>
      <w:pPr>
        <w:ind w:left="5400" w:hanging="360"/>
      </w:pPr>
      <w:rPr>
        <w:rFonts w:hint="default" w:ascii="Symbol" w:hAnsi="Symbol"/>
      </w:rPr>
    </w:lvl>
    <w:lvl w:ilvl="7" w:tplc="6882C0B8">
      <w:start w:val="1"/>
      <w:numFmt w:val="bullet"/>
      <w:lvlText w:val="o"/>
      <w:lvlJc w:val="left"/>
      <w:pPr>
        <w:ind w:left="6120" w:hanging="360"/>
      </w:pPr>
      <w:rPr>
        <w:rFonts w:hint="default" w:ascii="Courier New" w:hAnsi="Courier New"/>
      </w:rPr>
    </w:lvl>
    <w:lvl w:ilvl="8" w:tplc="D980C230">
      <w:start w:val="1"/>
      <w:numFmt w:val="bullet"/>
      <w:lvlText w:val=""/>
      <w:lvlJc w:val="left"/>
      <w:pPr>
        <w:ind w:left="6840" w:hanging="360"/>
      </w:pPr>
      <w:rPr>
        <w:rFonts w:hint="default" w:ascii="Wingdings" w:hAnsi="Wingdings"/>
      </w:rPr>
    </w:lvl>
  </w:abstractNum>
  <w:abstractNum w:abstractNumId="60" w15:restartNumberingAfterBreak="0">
    <w:nsid w:val="6F33B83B"/>
    <w:multiLevelType w:val="hybridMultilevel"/>
    <w:tmpl w:val="4CDAD2EA"/>
    <w:lvl w:ilvl="0" w:tplc="1180CE5A">
      <w:start w:val="1"/>
      <w:numFmt w:val="bullet"/>
      <w:lvlText w:val=""/>
      <w:lvlJc w:val="left"/>
      <w:pPr>
        <w:ind w:left="720" w:hanging="360"/>
      </w:pPr>
      <w:rPr>
        <w:rFonts w:hint="default" w:ascii="Symbol" w:hAnsi="Symbol"/>
      </w:rPr>
    </w:lvl>
    <w:lvl w:ilvl="1" w:tplc="DE44746A">
      <w:start w:val="1"/>
      <w:numFmt w:val="bullet"/>
      <w:lvlText w:val="o"/>
      <w:lvlJc w:val="left"/>
      <w:pPr>
        <w:ind w:left="1440" w:hanging="360"/>
      </w:pPr>
      <w:rPr>
        <w:rFonts w:hint="default" w:ascii="Courier New" w:hAnsi="Courier New"/>
      </w:rPr>
    </w:lvl>
    <w:lvl w:ilvl="2" w:tplc="645E056C">
      <w:start w:val="1"/>
      <w:numFmt w:val="bullet"/>
      <w:lvlText w:val=""/>
      <w:lvlJc w:val="left"/>
      <w:pPr>
        <w:ind w:left="2160" w:hanging="360"/>
      </w:pPr>
      <w:rPr>
        <w:rFonts w:hint="default" w:ascii="Wingdings" w:hAnsi="Wingdings"/>
      </w:rPr>
    </w:lvl>
    <w:lvl w:ilvl="3" w:tplc="82CC58C8">
      <w:start w:val="1"/>
      <w:numFmt w:val="bullet"/>
      <w:lvlText w:val=""/>
      <w:lvlJc w:val="left"/>
      <w:pPr>
        <w:ind w:left="2880" w:hanging="360"/>
      </w:pPr>
      <w:rPr>
        <w:rFonts w:hint="default" w:ascii="Symbol" w:hAnsi="Symbol"/>
      </w:rPr>
    </w:lvl>
    <w:lvl w:ilvl="4" w:tplc="418C1872">
      <w:start w:val="1"/>
      <w:numFmt w:val="bullet"/>
      <w:lvlText w:val="o"/>
      <w:lvlJc w:val="left"/>
      <w:pPr>
        <w:ind w:left="3600" w:hanging="360"/>
      </w:pPr>
      <w:rPr>
        <w:rFonts w:hint="default" w:ascii="Courier New" w:hAnsi="Courier New"/>
      </w:rPr>
    </w:lvl>
    <w:lvl w:ilvl="5" w:tplc="46966898">
      <w:start w:val="1"/>
      <w:numFmt w:val="bullet"/>
      <w:lvlText w:val=""/>
      <w:lvlJc w:val="left"/>
      <w:pPr>
        <w:ind w:left="4320" w:hanging="360"/>
      </w:pPr>
      <w:rPr>
        <w:rFonts w:hint="default" w:ascii="Wingdings" w:hAnsi="Wingdings"/>
      </w:rPr>
    </w:lvl>
    <w:lvl w:ilvl="6" w:tplc="30FA5B52">
      <w:start w:val="1"/>
      <w:numFmt w:val="bullet"/>
      <w:lvlText w:val=""/>
      <w:lvlJc w:val="left"/>
      <w:pPr>
        <w:ind w:left="5040" w:hanging="360"/>
      </w:pPr>
      <w:rPr>
        <w:rFonts w:hint="default" w:ascii="Symbol" w:hAnsi="Symbol"/>
      </w:rPr>
    </w:lvl>
    <w:lvl w:ilvl="7" w:tplc="D186B1B2">
      <w:start w:val="1"/>
      <w:numFmt w:val="bullet"/>
      <w:lvlText w:val="o"/>
      <w:lvlJc w:val="left"/>
      <w:pPr>
        <w:ind w:left="5760" w:hanging="360"/>
      </w:pPr>
      <w:rPr>
        <w:rFonts w:hint="default" w:ascii="Courier New" w:hAnsi="Courier New"/>
      </w:rPr>
    </w:lvl>
    <w:lvl w:ilvl="8" w:tplc="A1662E00">
      <w:start w:val="1"/>
      <w:numFmt w:val="bullet"/>
      <w:lvlText w:val=""/>
      <w:lvlJc w:val="left"/>
      <w:pPr>
        <w:ind w:left="6480" w:hanging="360"/>
      </w:pPr>
      <w:rPr>
        <w:rFonts w:hint="default" w:ascii="Wingdings" w:hAnsi="Wingdings"/>
      </w:rPr>
    </w:lvl>
  </w:abstractNum>
  <w:abstractNum w:abstractNumId="61" w15:restartNumberingAfterBreak="0">
    <w:nsid w:val="705D6543"/>
    <w:multiLevelType w:val="hybridMultilevel"/>
    <w:tmpl w:val="FFFFFFFF"/>
    <w:lvl w:ilvl="0" w:tplc="C9F45296">
      <w:start w:val="1"/>
      <w:numFmt w:val="bullet"/>
      <w:lvlText w:val=""/>
      <w:lvlJc w:val="left"/>
      <w:pPr>
        <w:ind w:left="1080" w:hanging="360"/>
      </w:pPr>
      <w:rPr>
        <w:rFonts w:hint="default" w:ascii="Symbol" w:hAnsi="Symbol"/>
      </w:rPr>
    </w:lvl>
    <w:lvl w:ilvl="1" w:tplc="997A7C0E">
      <w:start w:val="1"/>
      <w:numFmt w:val="bullet"/>
      <w:lvlText w:val="o"/>
      <w:lvlJc w:val="left"/>
      <w:pPr>
        <w:ind w:left="1800" w:hanging="360"/>
      </w:pPr>
      <w:rPr>
        <w:rFonts w:hint="default" w:ascii="Courier New" w:hAnsi="Courier New"/>
      </w:rPr>
    </w:lvl>
    <w:lvl w:ilvl="2" w:tplc="8D045DD4">
      <w:start w:val="1"/>
      <w:numFmt w:val="bullet"/>
      <w:lvlText w:val=""/>
      <w:lvlJc w:val="left"/>
      <w:pPr>
        <w:ind w:left="2520" w:hanging="360"/>
      </w:pPr>
      <w:rPr>
        <w:rFonts w:hint="default" w:ascii="Wingdings" w:hAnsi="Wingdings"/>
      </w:rPr>
    </w:lvl>
    <w:lvl w:ilvl="3" w:tplc="27927C92">
      <w:start w:val="1"/>
      <w:numFmt w:val="bullet"/>
      <w:lvlText w:val=""/>
      <w:lvlJc w:val="left"/>
      <w:pPr>
        <w:ind w:left="3240" w:hanging="360"/>
      </w:pPr>
      <w:rPr>
        <w:rFonts w:hint="default" w:ascii="Symbol" w:hAnsi="Symbol"/>
      </w:rPr>
    </w:lvl>
    <w:lvl w:ilvl="4" w:tplc="79AC5706">
      <w:start w:val="1"/>
      <w:numFmt w:val="bullet"/>
      <w:lvlText w:val="o"/>
      <w:lvlJc w:val="left"/>
      <w:pPr>
        <w:ind w:left="3960" w:hanging="360"/>
      </w:pPr>
      <w:rPr>
        <w:rFonts w:hint="default" w:ascii="Courier New" w:hAnsi="Courier New"/>
      </w:rPr>
    </w:lvl>
    <w:lvl w:ilvl="5" w:tplc="ED80D944">
      <w:start w:val="1"/>
      <w:numFmt w:val="bullet"/>
      <w:lvlText w:val=""/>
      <w:lvlJc w:val="left"/>
      <w:pPr>
        <w:ind w:left="4680" w:hanging="360"/>
      </w:pPr>
      <w:rPr>
        <w:rFonts w:hint="default" w:ascii="Wingdings" w:hAnsi="Wingdings"/>
      </w:rPr>
    </w:lvl>
    <w:lvl w:ilvl="6" w:tplc="A6B02F40">
      <w:start w:val="1"/>
      <w:numFmt w:val="bullet"/>
      <w:lvlText w:val=""/>
      <w:lvlJc w:val="left"/>
      <w:pPr>
        <w:ind w:left="5400" w:hanging="360"/>
      </w:pPr>
      <w:rPr>
        <w:rFonts w:hint="default" w:ascii="Symbol" w:hAnsi="Symbol"/>
      </w:rPr>
    </w:lvl>
    <w:lvl w:ilvl="7" w:tplc="0CCA20D8">
      <w:start w:val="1"/>
      <w:numFmt w:val="bullet"/>
      <w:lvlText w:val="o"/>
      <w:lvlJc w:val="left"/>
      <w:pPr>
        <w:ind w:left="6120" w:hanging="360"/>
      </w:pPr>
      <w:rPr>
        <w:rFonts w:hint="default" w:ascii="Courier New" w:hAnsi="Courier New"/>
      </w:rPr>
    </w:lvl>
    <w:lvl w:ilvl="8" w:tplc="649C1F6A">
      <w:start w:val="1"/>
      <w:numFmt w:val="bullet"/>
      <w:lvlText w:val=""/>
      <w:lvlJc w:val="left"/>
      <w:pPr>
        <w:ind w:left="6840" w:hanging="360"/>
      </w:pPr>
      <w:rPr>
        <w:rFonts w:hint="default" w:ascii="Wingdings" w:hAnsi="Wingdings"/>
      </w:rPr>
    </w:lvl>
  </w:abstractNum>
  <w:abstractNum w:abstractNumId="62" w15:restartNumberingAfterBreak="0">
    <w:nsid w:val="71AB94CF"/>
    <w:multiLevelType w:val="hybridMultilevel"/>
    <w:tmpl w:val="018CA1AE"/>
    <w:lvl w:ilvl="0" w:tplc="124AFCB0">
      <w:start w:val="1"/>
      <w:numFmt w:val="bullet"/>
      <w:lvlText w:val=""/>
      <w:lvlJc w:val="left"/>
      <w:pPr>
        <w:ind w:left="720" w:hanging="360"/>
      </w:pPr>
      <w:rPr>
        <w:rFonts w:hint="default" w:ascii="Symbol" w:hAnsi="Symbol"/>
      </w:rPr>
    </w:lvl>
    <w:lvl w:ilvl="1" w:tplc="78BADE54">
      <w:start w:val="1"/>
      <w:numFmt w:val="bullet"/>
      <w:lvlText w:val="o"/>
      <w:lvlJc w:val="left"/>
      <w:pPr>
        <w:ind w:left="1440" w:hanging="360"/>
      </w:pPr>
      <w:rPr>
        <w:rFonts w:hint="default" w:ascii="Courier New" w:hAnsi="Courier New"/>
      </w:rPr>
    </w:lvl>
    <w:lvl w:ilvl="2" w:tplc="EF3C7E9E">
      <w:start w:val="1"/>
      <w:numFmt w:val="bullet"/>
      <w:lvlText w:val=""/>
      <w:lvlJc w:val="left"/>
      <w:pPr>
        <w:ind w:left="2160" w:hanging="360"/>
      </w:pPr>
      <w:rPr>
        <w:rFonts w:hint="default" w:ascii="Wingdings" w:hAnsi="Wingdings"/>
      </w:rPr>
    </w:lvl>
    <w:lvl w:ilvl="3" w:tplc="183AE994">
      <w:start w:val="1"/>
      <w:numFmt w:val="bullet"/>
      <w:lvlText w:val=""/>
      <w:lvlJc w:val="left"/>
      <w:pPr>
        <w:ind w:left="2880" w:hanging="360"/>
      </w:pPr>
      <w:rPr>
        <w:rFonts w:hint="default" w:ascii="Symbol" w:hAnsi="Symbol"/>
      </w:rPr>
    </w:lvl>
    <w:lvl w:ilvl="4" w:tplc="9B300862">
      <w:start w:val="1"/>
      <w:numFmt w:val="bullet"/>
      <w:lvlText w:val="o"/>
      <w:lvlJc w:val="left"/>
      <w:pPr>
        <w:ind w:left="3600" w:hanging="360"/>
      </w:pPr>
      <w:rPr>
        <w:rFonts w:hint="default" w:ascii="Courier New" w:hAnsi="Courier New"/>
      </w:rPr>
    </w:lvl>
    <w:lvl w:ilvl="5" w:tplc="0F5A4158">
      <w:start w:val="1"/>
      <w:numFmt w:val="bullet"/>
      <w:lvlText w:val=""/>
      <w:lvlJc w:val="left"/>
      <w:pPr>
        <w:ind w:left="4320" w:hanging="360"/>
      </w:pPr>
      <w:rPr>
        <w:rFonts w:hint="default" w:ascii="Wingdings" w:hAnsi="Wingdings"/>
      </w:rPr>
    </w:lvl>
    <w:lvl w:ilvl="6" w:tplc="42B4688A">
      <w:start w:val="1"/>
      <w:numFmt w:val="bullet"/>
      <w:lvlText w:val=""/>
      <w:lvlJc w:val="left"/>
      <w:pPr>
        <w:ind w:left="5040" w:hanging="360"/>
      </w:pPr>
      <w:rPr>
        <w:rFonts w:hint="default" w:ascii="Symbol" w:hAnsi="Symbol"/>
      </w:rPr>
    </w:lvl>
    <w:lvl w:ilvl="7" w:tplc="FFACFBEA">
      <w:start w:val="1"/>
      <w:numFmt w:val="bullet"/>
      <w:lvlText w:val="o"/>
      <w:lvlJc w:val="left"/>
      <w:pPr>
        <w:ind w:left="5760" w:hanging="360"/>
      </w:pPr>
      <w:rPr>
        <w:rFonts w:hint="default" w:ascii="Courier New" w:hAnsi="Courier New"/>
      </w:rPr>
    </w:lvl>
    <w:lvl w:ilvl="8" w:tplc="FEB89374">
      <w:start w:val="1"/>
      <w:numFmt w:val="bullet"/>
      <w:lvlText w:val=""/>
      <w:lvlJc w:val="left"/>
      <w:pPr>
        <w:ind w:left="6480" w:hanging="360"/>
      </w:pPr>
      <w:rPr>
        <w:rFonts w:hint="default" w:ascii="Wingdings" w:hAnsi="Wingdings"/>
      </w:rPr>
    </w:lvl>
  </w:abstractNum>
  <w:num w:numId="68">
    <w:abstractNumId w:val="67"/>
  </w:num>
  <w:num w:numId="67">
    <w:abstractNumId w:val="66"/>
  </w:num>
  <w:num w:numId="66">
    <w:abstractNumId w:val="65"/>
  </w:num>
  <w:num w:numId="65">
    <w:abstractNumId w:val="64"/>
  </w:num>
  <w:num w:numId="64">
    <w:abstractNumId w:val="63"/>
  </w:num>
  <w:num w:numId="1" w16cid:durableId="725304459">
    <w:abstractNumId w:val="22"/>
  </w:num>
  <w:num w:numId="2" w16cid:durableId="471750979">
    <w:abstractNumId w:val="47"/>
  </w:num>
  <w:num w:numId="3" w16cid:durableId="489761290">
    <w:abstractNumId w:val="44"/>
  </w:num>
  <w:num w:numId="4" w16cid:durableId="39061510">
    <w:abstractNumId w:val="61"/>
  </w:num>
  <w:num w:numId="5" w16cid:durableId="2132435148">
    <w:abstractNumId w:val="41"/>
  </w:num>
  <w:num w:numId="6" w16cid:durableId="1595362342">
    <w:abstractNumId w:val="56"/>
  </w:num>
  <w:num w:numId="7" w16cid:durableId="1608196572">
    <w:abstractNumId w:val="34"/>
  </w:num>
  <w:num w:numId="8" w16cid:durableId="20323973">
    <w:abstractNumId w:val="58"/>
  </w:num>
  <w:num w:numId="9" w16cid:durableId="1085224598">
    <w:abstractNumId w:val="59"/>
  </w:num>
  <w:num w:numId="10" w16cid:durableId="1870753033">
    <w:abstractNumId w:val="27"/>
  </w:num>
  <w:num w:numId="11" w16cid:durableId="130439150">
    <w:abstractNumId w:val="23"/>
  </w:num>
  <w:num w:numId="12" w16cid:durableId="280646468">
    <w:abstractNumId w:val="36"/>
  </w:num>
  <w:num w:numId="13" w16cid:durableId="1693337805">
    <w:abstractNumId w:val="9"/>
  </w:num>
  <w:num w:numId="14" w16cid:durableId="579490402">
    <w:abstractNumId w:val="60"/>
  </w:num>
  <w:num w:numId="15" w16cid:durableId="515659450">
    <w:abstractNumId w:val="29"/>
  </w:num>
  <w:num w:numId="16" w16cid:durableId="289095854">
    <w:abstractNumId w:val="54"/>
  </w:num>
  <w:num w:numId="17" w16cid:durableId="179781581">
    <w:abstractNumId w:val="38"/>
  </w:num>
  <w:num w:numId="18" w16cid:durableId="286669471">
    <w:abstractNumId w:val="39"/>
  </w:num>
  <w:num w:numId="19" w16cid:durableId="193081590">
    <w:abstractNumId w:val="12"/>
  </w:num>
  <w:num w:numId="20" w16cid:durableId="1440179572">
    <w:abstractNumId w:val="5"/>
  </w:num>
  <w:num w:numId="21" w16cid:durableId="1843469102">
    <w:abstractNumId w:val="17"/>
  </w:num>
  <w:num w:numId="22" w16cid:durableId="364526760">
    <w:abstractNumId w:val="53"/>
  </w:num>
  <w:num w:numId="23" w16cid:durableId="1844852136">
    <w:abstractNumId w:val="62"/>
  </w:num>
  <w:num w:numId="24" w16cid:durableId="1837988684">
    <w:abstractNumId w:val="40"/>
  </w:num>
  <w:num w:numId="25" w16cid:durableId="1387147062">
    <w:abstractNumId w:val="6"/>
  </w:num>
  <w:num w:numId="26" w16cid:durableId="814639349">
    <w:abstractNumId w:val="32"/>
  </w:num>
  <w:num w:numId="27" w16cid:durableId="1986615864">
    <w:abstractNumId w:val="2"/>
  </w:num>
  <w:num w:numId="28" w16cid:durableId="1977178537">
    <w:abstractNumId w:val="35"/>
  </w:num>
  <w:num w:numId="29" w16cid:durableId="638807808">
    <w:abstractNumId w:val="19"/>
  </w:num>
  <w:num w:numId="30" w16cid:durableId="1414350442">
    <w:abstractNumId w:val="21"/>
  </w:num>
  <w:num w:numId="31" w16cid:durableId="1386174699">
    <w:abstractNumId w:val="28"/>
  </w:num>
  <w:num w:numId="32" w16cid:durableId="666131795">
    <w:abstractNumId w:val="51"/>
  </w:num>
  <w:num w:numId="33" w16cid:durableId="374157039">
    <w:abstractNumId w:val="30"/>
  </w:num>
  <w:num w:numId="34" w16cid:durableId="1244994010">
    <w:abstractNumId w:val="16"/>
  </w:num>
  <w:num w:numId="35" w16cid:durableId="1507018558">
    <w:abstractNumId w:val="52"/>
  </w:num>
  <w:num w:numId="36" w16cid:durableId="1043941588">
    <w:abstractNumId w:val="49"/>
  </w:num>
  <w:num w:numId="37" w16cid:durableId="529607954">
    <w:abstractNumId w:val="15"/>
  </w:num>
  <w:num w:numId="38" w16cid:durableId="1853838045">
    <w:abstractNumId w:val="55"/>
  </w:num>
  <w:num w:numId="39" w16cid:durableId="400178143">
    <w:abstractNumId w:val="8"/>
  </w:num>
  <w:num w:numId="40" w16cid:durableId="803738620">
    <w:abstractNumId w:val="45"/>
  </w:num>
  <w:num w:numId="41" w16cid:durableId="1349406484">
    <w:abstractNumId w:val="0"/>
  </w:num>
  <w:num w:numId="42" w16cid:durableId="1455905850">
    <w:abstractNumId w:val="46"/>
  </w:num>
  <w:num w:numId="43" w16cid:durableId="875433304">
    <w:abstractNumId w:val="7"/>
  </w:num>
  <w:num w:numId="44" w16cid:durableId="1238319161">
    <w:abstractNumId w:val="10"/>
  </w:num>
  <w:num w:numId="45" w16cid:durableId="2076077307">
    <w:abstractNumId w:val="33"/>
  </w:num>
  <w:num w:numId="46" w16cid:durableId="890312375">
    <w:abstractNumId w:val="3"/>
  </w:num>
  <w:num w:numId="47" w16cid:durableId="505175627">
    <w:abstractNumId w:val="42"/>
  </w:num>
  <w:num w:numId="48" w16cid:durableId="1414544703">
    <w:abstractNumId w:val="31"/>
  </w:num>
  <w:num w:numId="49" w16cid:durableId="1375352070">
    <w:abstractNumId w:val="37"/>
  </w:num>
  <w:num w:numId="50" w16cid:durableId="1211923234">
    <w:abstractNumId w:val="18"/>
  </w:num>
  <w:num w:numId="51" w16cid:durableId="440565414">
    <w:abstractNumId w:val="20"/>
  </w:num>
  <w:num w:numId="52" w16cid:durableId="2049720984">
    <w:abstractNumId w:val="26"/>
  </w:num>
  <w:num w:numId="53" w16cid:durableId="12924611">
    <w:abstractNumId w:val="24"/>
  </w:num>
  <w:num w:numId="54" w16cid:durableId="1335261940">
    <w:abstractNumId w:val="1"/>
  </w:num>
  <w:num w:numId="55" w16cid:durableId="2077975479">
    <w:abstractNumId w:val="57"/>
  </w:num>
  <w:num w:numId="56" w16cid:durableId="2111928525">
    <w:abstractNumId w:val="14"/>
  </w:num>
  <w:num w:numId="57" w16cid:durableId="536427679">
    <w:abstractNumId w:val="13"/>
  </w:num>
  <w:num w:numId="58" w16cid:durableId="421728363">
    <w:abstractNumId w:val="11"/>
  </w:num>
  <w:num w:numId="59" w16cid:durableId="1469936990">
    <w:abstractNumId w:val="50"/>
  </w:num>
  <w:num w:numId="60" w16cid:durableId="66804533">
    <w:abstractNumId w:val="43"/>
  </w:num>
  <w:num w:numId="61" w16cid:durableId="1178232736">
    <w:abstractNumId w:val="25"/>
  </w:num>
  <w:num w:numId="62" w16cid:durableId="487600109">
    <w:abstractNumId w:val="48"/>
  </w:num>
  <w:num w:numId="63" w16cid:durableId="1882549548">
    <w:abstractNumId w:val="4"/>
  </w:num>
  <w:numIdMacAtCleanup w:val="63"/>
</w:numbering>
</file>

<file path=word/people.xml><?xml version="1.0" encoding="utf-8"?>
<w15:people xmlns:mc="http://schemas.openxmlformats.org/markup-compatibility/2006" xmlns:w15="http://schemas.microsoft.com/office/word/2012/wordml" mc:Ignorable="w15">
  <w15:person w15:author="Salih, Raed Mahdi">
    <w15:presenceInfo w15:providerId="AD" w15:userId="S::dal360153@utdallas.edu::c61623d7-c3aa-4ebd-affb-e735dee63e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2F"/>
    <w:rsid w:val="00000000"/>
    <w:rsid w:val="00002A98"/>
    <w:rsid w:val="00005106"/>
    <w:rsid w:val="0000720D"/>
    <w:rsid w:val="000072E0"/>
    <w:rsid w:val="000077DD"/>
    <w:rsid w:val="000134C6"/>
    <w:rsid w:val="0001403D"/>
    <w:rsid w:val="00015AEB"/>
    <w:rsid w:val="0001701D"/>
    <w:rsid w:val="00020DA3"/>
    <w:rsid w:val="00022584"/>
    <w:rsid w:val="00025239"/>
    <w:rsid w:val="00026449"/>
    <w:rsid w:val="0003075B"/>
    <w:rsid w:val="00031A56"/>
    <w:rsid w:val="00042D90"/>
    <w:rsid w:val="00045164"/>
    <w:rsid w:val="00047014"/>
    <w:rsid w:val="00047023"/>
    <w:rsid w:val="000537D5"/>
    <w:rsid w:val="00057B92"/>
    <w:rsid w:val="0006191C"/>
    <w:rsid w:val="00062095"/>
    <w:rsid w:val="00062340"/>
    <w:rsid w:val="00062583"/>
    <w:rsid w:val="0006378F"/>
    <w:rsid w:val="0006501B"/>
    <w:rsid w:val="0007199E"/>
    <w:rsid w:val="00072F4D"/>
    <w:rsid w:val="000739D4"/>
    <w:rsid w:val="00077550"/>
    <w:rsid w:val="00077597"/>
    <w:rsid w:val="00083E75"/>
    <w:rsid w:val="00084C6C"/>
    <w:rsid w:val="000877D0"/>
    <w:rsid w:val="00092544"/>
    <w:rsid w:val="00095021"/>
    <w:rsid w:val="00096045"/>
    <w:rsid w:val="000A29BF"/>
    <w:rsid w:val="000A2A9B"/>
    <w:rsid w:val="000A4366"/>
    <w:rsid w:val="000A5BA7"/>
    <w:rsid w:val="000A5BEC"/>
    <w:rsid w:val="000B18A9"/>
    <w:rsid w:val="000B2234"/>
    <w:rsid w:val="000B279C"/>
    <w:rsid w:val="000B40A9"/>
    <w:rsid w:val="000B5BF4"/>
    <w:rsid w:val="000B72ED"/>
    <w:rsid w:val="000B7CAA"/>
    <w:rsid w:val="000C00CA"/>
    <w:rsid w:val="000C269F"/>
    <w:rsid w:val="000C34E6"/>
    <w:rsid w:val="000C6A69"/>
    <w:rsid w:val="000D320D"/>
    <w:rsid w:val="000D41E9"/>
    <w:rsid w:val="000D464C"/>
    <w:rsid w:val="000D66F9"/>
    <w:rsid w:val="000E0B65"/>
    <w:rsid w:val="000E1E0B"/>
    <w:rsid w:val="000F2533"/>
    <w:rsid w:val="000F4818"/>
    <w:rsid w:val="000F5734"/>
    <w:rsid w:val="000F5E2E"/>
    <w:rsid w:val="000F62A0"/>
    <w:rsid w:val="000F66D0"/>
    <w:rsid w:val="00100F57"/>
    <w:rsid w:val="00101D55"/>
    <w:rsid w:val="00107470"/>
    <w:rsid w:val="00110719"/>
    <w:rsid w:val="00110CA1"/>
    <w:rsid w:val="0011137A"/>
    <w:rsid w:val="001115A1"/>
    <w:rsid w:val="00111F0C"/>
    <w:rsid w:val="001145B9"/>
    <w:rsid w:val="00116FC4"/>
    <w:rsid w:val="001177DA"/>
    <w:rsid w:val="001238A6"/>
    <w:rsid w:val="00125461"/>
    <w:rsid w:val="0012713F"/>
    <w:rsid w:val="001312BF"/>
    <w:rsid w:val="001323B1"/>
    <w:rsid w:val="001336E1"/>
    <w:rsid w:val="00133D89"/>
    <w:rsid w:val="00136342"/>
    <w:rsid w:val="00136470"/>
    <w:rsid w:val="00136AF2"/>
    <w:rsid w:val="00137E31"/>
    <w:rsid w:val="00140519"/>
    <w:rsid w:val="0014145F"/>
    <w:rsid w:val="00141A4A"/>
    <w:rsid w:val="00141B69"/>
    <w:rsid w:val="00141E3A"/>
    <w:rsid w:val="00150F07"/>
    <w:rsid w:val="0015264D"/>
    <w:rsid w:val="00153351"/>
    <w:rsid w:val="001545FA"/>
    <w:rsid w:val="00155C2F"/>
    <w:rsid w:val="001566A0"/>
    <w:rsid w:val="001604DE"/>
    <w:rsid w:val="001608C7"/>
    <w:rsid w:val="00160D12"/>
    <w:rsid w:val="00161543"/>
    <w:rsid w:val="001646EB"/>
    <w:rsid w:val="001659F4"/>
    <w:rsid w:val="00167B21"/>
    <w:rsid w:val="00171136"/>
    <w:rsid w:val="00172B1E"/>
    <w:rsid w:val="00176806"/>
    <w:rsid w:val="00180E2F"/>
    <w:rsid w:val="0018168C"/>
    <w:rsid w:val="00181E79"/>
    <w:rsid w:val="00182F0C"/>
    <w:rsid w:val="0018618E"/>
    <w:rsid w:val="001861CD"/>
    <w:rsid w:val="00187EAD"/>
    <w:rsid w:val="00191C56"/>
    <w:rsid w:val="0019246E"/>
    <w:rsid w:val="001925E1"/>
    <w:rsid w:val="001941E9"/>
    <w:rsid w:val="001946A4"/>
    <w:rsid w:val="001958D3"/>
    <w:rsid w:val="00196876"/>
    <w:rsid w:val="001A287D"/>
    <w:rsid w:val="001A3FBE"/>
    <w:rsid w:val="001B0E5C"/>
    <w:rsid w:val="001B18F1"/>
    <w:rsid w:val="001B4C41"/>
    <w:rsid w:val="001B6524"/>
    <w:rsid w:val="001B7922"/>
    <w:rsid w:val="001C6D3B"/>
    <w:rsid w:val="001D058A"/>
    <w:rsid w:val="001D0A0F"/>
    <w:rsid w:val="001D0A5C"/>
    <w:rsid w:val="001D0D5B"/>
    <w:rsid w:val="001D2FA7"/>
    <w:rsid w:val="001D313F"/>
    <w:rsid w:val="001D505E"/>
    <w:rsid w:val="001D628A"/>
    <w:rsid w:val="001D6A25"/>
    <w:rsid w:val="001D6F8A"/>
    <w:rsid w:val="001D7426"/>
    <w:rsid w:val="001D7F8B"/>
    <w:rsid w:val="001E0241"/>
    <w:rsid w:val="001E17BE"/>
    <w:rsid w:val="001E1EBC"/>
    <w:rsid w:val="001E291B"/>
    <w:rsid w:val="001E36C4"/>
    <w:rsid w:val="001E48A5"/>
    <w:rsid w:val="001E52D1"/>
    <w:rsid w:val="001F0AB4"/>
    <w:rsid w:val="001F114E"/>
    <w:rsid w:val="001F469E"/>
    <w:rsid w:val="001F582B"/>
    <w:rsid w:val="001F5D0E"/>
    <w:rsid w:val="001F7207"/>
    <w:rsid w:val="00201E58"/>
    <w:rsid w:val="00202565"/>
    <w:rsid w:val="0020637E"/>
    <w:rsid w:val="00207D4E"/>
    <w:rsid w:val="00220565"/>
    <w:rsid w:val="00220974"/>
    <w:rsid w:val="00220B94"/>
    <w:rsid w:val="00222D8F"/>
    <w:rsid w:val="00225793"/>
    <w:rsid w:val="00226BC4"/>
    <w:rsid w:val="00227EC0"/>
    <w:rsid w:val="00230636"/>
    <w:rsid w:val="002336F4"/>
    <w:rsid w:val="00234E34"/>
    <w:rsid w:val="002364D6"/>
    <w:rsid w:val="0023768D"/>
    <w:rsid w:val="00241283"/>
    <w:rsid w:val="00242A6F"/>
    <w:rsid w:val="0024307E"/>
    <w:rsid w:val="00244D06"/>
    <w:rsid w:val="00245384"/>
    <w:rsid w:val="00250317"/>
    <w:rsid w:val="00250719"/>
    <w:rsid w:val="00250C0E"/>
    <w:rsid w:val="00252177"/>
    <w:rsid w:val="00255140"/>
    <w:rsid w:val="002553AA"/>
    <w:rsid w:val="002557EB"/>
    <w:rsid w:val="00256251"/>
    <w:rsid w:val="00257017"/>
    <w:rsid w:val="00257AAD"/>
    <w:rsid w:val="00260926"/>
    <w:rsid w:val="002613CF"/>
    <w:rsid w:val="002617AE"/>
    <w:rsid w:val="0026236D"/>
    <w:rsid w:val="00262465"/>
    <w:rsid w:val="00263786"/>
    <w:rsid w:val="00264170"/>
    <w:rsid w:val="00266FCE"/>
    <w:rsid w:val="00267C1B"/>
    <w:rsid w:val="00270DC5"/>
    <w:rsid w:val="00271C3E"/>
    <w:rsid w:val="00272555"/>
    <w:rsid w:val="00273520"/>
    <w:rsid w:val="00274FEB"/>
    <w:rsid w:val="00276D5A"/>
    <w:rsid w:val="00280924"/>
    <w:rsid w:val="00281571"/>
    <w:rsid w:val="00282951"/>
    <w:rsid w:val="00282E1E"/>
    <w:rsid w:val="002834F2"/>
    <w:rsid w:val="00290EF3"/>
    <w:rsid w:val="0029284A"/>
    <w:rsid w:val="00293AF1"/>
    <w:rsid w:val="0029438C"/>
    <w:rsid w:val="002A022E"/>
    <w:rsid w:val="002A038C"/>
    <w:rsid w:val="002A257C"/>
    <w:rsid w:val="002A2D87"/>
    <w:rsid w:val="002A5797"/>
    <w:rsid w:val="002A640F"/>
    <w:rsid w:val="002B4CF3"/>
    <w:rsid w:val="002B74B4"/>
    <w:rsid w:val="002C32F8"/>
    <w:rsid w:val="002C4BD0"/>
    <w:rsid w:val="002C67C2"/>
    <w:rsid w:val="002C6D18"/>
    <w:rsid w:val="002C7C54"/>
    <w:rsid w:val="002D3024"/>
    <w:rsid w:val="002D685B"/>
    <w:rsid w:val="002D6E25"/>
    <w:rsid w:val="002E0F9D"/>
    <w:rsid w:val="002E28DB"/>
    <w:rsid w:val="002E3F82"/>
    <w:rsid w:val="002E668B"/>
    <w:rsid w:val="002E714F"/>
    <w:rsid w:val="002F1D9A"/>
    <w:rsid w:val="002F7491"/>
    <w:rsid w:val="00300215"/>
    <w:rsid w:val="0030115F"/>
    <w:rsid w:val="00301B1C"/>
    <w:rsid w:val="00303423"/>
    <w:rsid w:val="00304930"/>
    <w:rsid w:val="00305328"/>
    <w:rsid w:val="003059E3"/>
    <w:rsid w:val="00307C4F"/>
    <w:rsid w:val="00307C95"/>
    <w:rsid w:val="00307E1F"/>
    <w:rsid w:val="00307F76"/>
    <w:rsid w:val="00311A72"/>
    <w:rsid w:val="0031512F"/>
    <w:rsid w:val="003178C5"/>
    <w:rsid w:val="00324C17"/>
    <w:rsid w:val="0033014A"/>
    <w:rsid w:val="003310E1"/>
    <w:rsid w:val="003311D1"/>
    <w:rsid w:val="00334C1A"/>
    <w:rsid w:val="00335B80"/>
    <w:rsid w:val="00336CFE"/>
    <w:rsid w:val="00341491"/>
    <w:rsid w:val="0034225E"/>
    <w:rsid w:val="00342F58"/>
    <w:rsid w:val="00343A01"/>
    <w:rsid w:val="00345920"/>
    <w:rsid w:val="003463CC"/>
    <w:rsid w:val="00347650"/>
    <w:rsid w:val="00350140"/>
    <w:rsid w:val="0035084B"/>
    <w:rsid w:val="00350FA5"/>
    <w:rsid w:val="003520D2"/>
    <w:rsid w:val="0035409D"/>
    <w:rsid w:val="00354C3C"/>
    <w:rsid w:val="00356F83"/>
    <w:rsid w:val="003714F9"/>
    <w:rsid w:val="0037151F"/>
    <w:rsid w:val="00373A69"/>
    <w:rsid w:val="003760FB"/>
    <w:rsid w:val="0037721E"/>
    <w:rsid w:val="0038332C"/>
    <w:rsid w:val="00383492"/>
    <w:rsid w:val="00383744"/>
    <w:rsid w:val="00383C22"/>
    <w:rsid w:val="0038489F"/>
    <w:rsid w:val="00384BE1"/>
    <w:rsid w:val="00387F59"/>
    <w:rsid w:val="00391E92"/>
    <w:rsid w:val="00392895"/>
    <w:rsid w:val="003941EA"/>
    <w:rsid w:val="00395483"/>
    <w:rsid w:val="003A0E28"/>
    <w:rsid w:val="003A1000"/>
    <w:rsid w:val="003A1364"/>
    <w:rsid w:val="003A55C6"/>
    <w:rsid w:val="003A5DE9"/>
    <w:rsid w:val="003A606B"/>
    <w:rsid w:val="003A72D4"/>
    <w:rsid w:val="003A7D7D"/>
    <w:rsid w:val="003B100D"/>
    <w:rsid w:val="003B3E21"/>
    <w:rsid w:val="003B6BAF"/>
    <w:rsid w:val="003B72F9"/>
    <w:rsid w:val="003C0927"/>
    <w:rsid w:val="003C3556"/>
    <w:rsid w:val="003D142C"/>
    <w:rsid w:val="003D1F27"/>
    <w:rsid w:val="003D2CEF"/>
    <w:rsid w:val="003D4794"/>
    <w:rsid w:val="003D613B"/>
    <w:rsid w:val="003D64B5"/>
    <w:rsid w:val="003D6633"/>
    <w:rsid w:val="003E12F4"/>
    <w:rsid w:val="003E19C5"/>
    <w:rsid w:val="003E2511"/>
    <w:rsid w:val="003E378C"/>
    <w:rsid w:val="003E37B5"/>
    <w:rsid w:val="003E6419"/>
    <w:rsid w:val="003E69BB"/>
    <w:rsid w:val="003E6E1C"/>
    <w:rsid w:val="003E7430"/>
    <w:rsid w:val="003F02E5"/>
    <w:rsid w:val="003F1980"/>
    <w:rsid w:val="003F1E74"/>
    <w:rsid w:val="003F29D9"/>
    <w:rsid w:val="003F4D32"/>
    <w:rsid w:val="003F4E29"/>
    <w:rsid w:val="003F4F47"/>
    <w:rsid w:val="004010AB"/>
    <w:rsid w:val="004020F5"/>
    <w:rsid w:val="004021FA"/>
    <w:rsid w:val="0040516D"/>
    <w:rsid w:val="00405903"/>
    <w:rsid w:val="004106F0"/>
    <w:rsid w:val="00411F68"/>
    <w:rsid w:val="004131E6"/>
    <w:rsid w:val="00414AAC"/>
    <w:rsid w:val="0041780E"/>
    <w:rsid w:val="00417ADC"/>
    <w:rsid w:val="00426129"/>
    <w:rsid w:val="00427A58"/>
    <w:rsid w:val="004304A2"/>
    <w:rsid w:val="00433D7B"/>
    <w:rsid w:val="00435E12"/>
    <w:rsid w:val="00436718"/>
    <w:rsid w:val="004439C3"/>
    <w:rsid w:val="00446114"/>
    <w:rsid w:val="00446934"/>
    <w:rsid w:val="0044775C"/>
    <w:rsid w:val="00450481"/>
    <w:rsid w:val="004525E9"/>
    <w:rsid w:val="00452CD7"/>
    <w:rsid w:val="00452D22"/>
    <w:rsid w:val="00454794"/>
    <w:rsid w:val="0045B6AE"/>
    <w:rsid w:val="00466964"/>
    <w:rsid w:val="004702C2"/>
    <w:rsid w:val="00472274"/>
    <w:rsid w:val="004727A5"/>
    <w:rsid w:val="004729D0"/>
    <w:rsid w:val="004756F7"/>
    <w:rsid w:val="004777B8"/>
    <w:rsid w:val="00477AE1"/>
    <w:rsid w:val="00481E86"/>
    <w:rsid w:val="004820C4"/>
    <w:rsid w:val="00482FF0"/>
    <w:rsid w:val="004844A7"/>
    <w:rsid w:val="004905B2"/>
    <w:rsid w:val="00491EA1"/>
    <w:rsid w:val="00491EA9"/>
    <w:rsid w:val="00491FF4"/>
    <w:rsid w:val="00492170"/>
    <w:rsid w:val="004922A7"/>
    <w:rsid w:val="0049438D"/>
    <w:rsid w:val="004A150C"/>
    <w:rsid w:val="004A25B2"/>
    <w:rsid w:val="004A45ED"/>
    <w:rsid w:val="004A54C2"/>
    <w:rsid w:val="004B08EE"/>
    <w:rsid w:val="004B426C"/>
    <w:rsid w:val="004B5E2D"/>
    <w:rsid w:val="004C149A"/>
    <w:rsid w:val="004C1A89"/>
    <w:rsid w:val="004C1B67"/>
    <w:rsid w:val="004C1F2B"/>
    <w:rsid w:val="004C2517"/>
    <w:rsid w:val="004C4002"/>
    <w:rsid w:val="004C6AAB"/>
    <w:rsid w:val="004C784B"/>
    <w:rsid w:val="004C7C6A"/>
    <w:rsid w:val="004D03CA"/>
    <w:rsid w:val="004D14BA"/>
    <w:rsid w:val="004D621F"/>
    <w:rsid w:val="004D6DEE"/>
    <w:rsid w:val="004E1B30"/>
    <w:rsid w:val="004E254D"/>
    <w:rsid w:val="004E2E80"/>
    <w:rsid w:val="004E3192"/>
    <w:rsid w:val="004E3A31"/>
    <w:rsid w:val="004E68B9"/>
    <w:rsid w:val="004E745F"/>
    <w:rsid w:val="004E7E1F"/>
    <w:rsid w:val="004F0642"/>
    <w:rsid w:val="004F1623"/>
    <w:rsid w:val="004F2BA3"/>
    <w:rsid w:val="004F40BC"/>
    <w:rsid w:val="004F53AD"/>
    <w:rsid w:val="00506518"/>
    <w:rsid w:val="00506B16"/>
    <w:rsid w:val="00506FAB"/>
    <w:rsid w:val="0051101A"/>
    <w:rsid w:val="005128A5"/>
    <w:rsid w:val="00513434"/>
    <w:rsid w:val="00513D16"/>
    <w:rsid w:val="00514912"/>
    <w:rsid w:val="00514E0B"/>
    <w:rsid w:val="00515090"/>
    <w:rsid w:val="00515770"/>
    <w:rsid w:val="005166C2"/>
    <w:rsid w:val="00516792"/>
    <w:rsid w:val="00521C53"/>
    <w:rsid w:val="00521FCD"/>
    <w:rsid w:val="00522122"/>
    <w:rsid w:val="005234C9"/>
    <w:rsid w:val="00524A2D"/>
    <w:rsid w:val="00525544"/>
    <w:rsid w:val="005261D3"/>
    <w:rsid w:val="00527904"/>
    <w:rsid w:val="00532304"/>
    <w:rsid w:val="0053433B"/>
    <w:rsid w:val="0053615F"/>
    <w:rsid w:val="00543239"/>
    <w:rsid w:val="00550C17"/>
    <w:rsid w:val="00552366"/>
    <w:rsid w:val="005556E6"/>
    <w:rsid w:val="00561B14"/>
    <w:rsid w:val="00562AF7"/>
    <w:rsid w:val="00565139"/>
    <w:rsid w:val="005652AD"/>
    <w:rsid w:val="00565E78"/>
    <w:rsid w:val="00571506"/>
    <w:rsid w:val="005730F9"/>
    <w:rsid w:val="00573C9C"/>
    <w:rsid w:val="005763D4"/>
    <w:rsid w:val="005815EB"/>
    <w:rsid w:val="0058374C"/>
    <w:rsid w:val="0058644B"/>
    <w:rsid w:val="005864B4"/>
    <w:rsid w:val="00587023"/>
    <w:rsid w:val="005876E6"/>
    <w:rsid w:val="005877AB"/>
    <w:rsid w:val="0059061D"/>
    <w:rsid w:val="005923F5"/>
    <w:rsid w:val="005949EA"/>
    <w:rsid w:val="00597C82"/>
    <w:rsid w:val="005A082E"/>
    <w:rsid w:val="005A1970"/>
    <w:rsid w:val="005A36FE"/>
    <w:rsid w:val="005B1B0C"/>
    <w:rsid w:val="005B2E06"/>
    <w:rsid w:val="005B3A5B"/>
    <w:rsid w:val="005B532C"/>
    <w:rsid w:val="005B588E"/>
    <w:rsid w:val="005B62B9"/>
    <w:rsid w:val="005B6C11"/>
    <w:rsid w:val="005B7C55"/>
    <w:rsid w:val="005B7FCA"/>
    <w:rsid w:val="005C15EB"/>
    <w:rsid w:val="005C17E6"/>
    <w:rsid w:val="005C200C"/>
    <w:rsid w:val="005C507A"/>
    <w:rsid w:val="005C7150"/>
    <w:rsid w:val="005D3744"/>
    <w:rsid w:val="005D4A07"/>
    <w:rsid w:val="005D4FF0"/>
    <w:rsid w:val="005E1422"/>
    <w:rsid w:val="005E173D"/>
    <w:rsid w:val="005E4E75"/>
    <w:rsid w:val="005E6048"/>
    <w:rsid w:val="005E6495"/>
    <w:rsid w:val="005F11F4"/>
    <w:rsid w:val="005F2733"/>
    <w:rsid w:val="005F323A"/>
    <w:rsid w:val="005F4098"/>
    <w:rsid w:val="005F4711"/>
    <w:rsid w:val="005F47C4"/>
    <w:rsid w:val="005F524B"/>
    <w:rsid w:val="005F55B3"/>
    <w:rsid w:val="00601FA0"/>
    <w:rsid w:val="00603CDE"/>
    <w:rsid w:val="00604441"/>
    <w:rsid w:val="00605797"/>
    <w:rsid w:val="006076D6"/>
    <w:rsid w:val="00610928"/>
    <w:rsid w:val="00612240"/>
    <w:rsid w:val="00612DDD"/>
    <w:rsid w:val="0061300D"/>
    <w:rsid w:val="00615C04"/>
    <w:rsid w:val="00616C6F"/>
    <w:rsid w:val="00617A94"/>
    <w:rsid w:val="00617B28"/>
    <w:rsid w:val="00617C43"/>
    <w:rsid w:val="0062078A"/>
    <w:rsid w:val="0062269C"/>
    <w:rsid w:val="006229E3"/>
    <w:rsid w:val="00625140"/>
    <w:rsid w:val="00626781"/>
    <w:rsid w:val="00627B3A"/>
    <w:rsid w:val="00632C91"/>
    <w:rsid w:val="00633DE8"/>
    <w:rsid w:val="00634768"/>
    <w:rsid w:val="00635D13"/>
    <w:rsid w:val="00636C07"/>
    <w:rsid w:val="0063791B"/>
    <w:rsid w:val="00640CD2"/>
    <w:rsid w:val="00642911"/>
    <w:rsid w:val="006431C2"/>
    <w:rsid w:val="00643F54"/>
    <w:rsid w:val="00645870"/>
    <w:rsid w:val="006478FD"/>
    <w:rsid w:val="00654924"/>
    <w:rsid w:val="00654D20"/>
    <w:rsid w:val="00654E81"/>
    <w:rsid w:val="00655CA1"/>
    <w:rsid w:val="00660136"/>
    <w:rsid w:val="006619B1"/>
    <w:rsid w:val="0066340D"/>
    <w:rsid w:val="00664014"/>
    <w:rsid w:val="0066518D"/>
    <w:rsid w:val="0066574F"/>
    <w:rsid w:val="006665F1"/>
    <w:rsid w:val="00667A65"/>
    <w:rsid w:val="00667B85"/>
    <w:rsid w:val="00672BBD"/>
    <w:rsid w:val="00675016"/>
    <w:rsid w:val="00676C09"/>
    <w:rsid w:val="00677000"/>
    <w:rsid w:val="00677084"/>
    <w:rsid w:val="00677FC0"/>
    <w:rsid w:val="00680B1F"/>
    <w:rsid w:val="006837B1"/>
    <w:rsid w:val="00685369"/>
    <w:rsid w:val="006862B5"/>
    <w:rsid w:val="006876AB"/>
    <w:rsid w:val="006905A2"/>
    <w:rsid w:val="00691C70"/>
    <w:rsid w:val="006938C7"/>
    <w:rsid w:val="006964E0"/>
    <w:rsid w:val="0069EE50"/>
    <w:rsid w:val="006A61B1"/>
    <w:rsid w:val="006A6BBF"/>
    <w:rsid w:val="006A7523"/>
    <w:rsid w:val="006B2C50"/>
    <w:rsid w:val="006B5DBF"/>
    <w:rsid w:val="006C3D37"/>
    <w:rsid w:val="006C3F5A"/>
    <w:rsid w:val="006C40A8"/>
    <w:rsid w:val="006D5B4F"/>
    <w:rsid w:val="006D5ED5"/>
    <w:rsid w:val="006E00E2"/>
    <w:rsid w:val="006E057C"/>
    <w:rsid w:val="006E0DD5"/>
    <w:rsid w:val="006E137A"/>
    <w:rsid w:val="006E1881"/>
    <w:rsid w:val="006E1C3B"/>
    <w:rsid w:val="006E2AAE"/>
    <w:rsid w:val="006E4615"/>
    <w:rsid w:val="006E5557"/>
    <w:rsid w:val="006E618E"/>
    <w:rsid w:val="006E6613"/>
    <w:rsid w:val="006E6D5E"/>
    <w:rsid w:val="006E7200"/>
    <w:rsid w:val="006F0820"/>
    <w:rsid w:val="006F1983"/>
    <w:rsid w:val="006F3064"/>
    <w:rsid w:val="006F319D"/>
    <w:rsid w:val="006F34D2"/>
    <w:rsid w:val="006F4B5B"/>
    <w:rsid w:val="006F5C1E"/>
    <w:rsid w:val="006F7777"/>
    <w:rsid w:val="00701312"/>
    <w:rsid w:val="007032E7"/>
    <w:rsid w:val="00704E60"/>
    <w:rsid w:val="00706DA4"/>
    <w:rsid w:val="0070701D"/>
    <w:rsid w:val="00710E3F"/>
    <w:rsid w:val="007116EE"/>
    <w:rsid w:val="00714134"/>
    <w:rsid w:val="007142C1"/>
    <w:rsid w:val="00714554"/>
    <w:rsid w:val="00715513"/>
    <w:rsid w:val="007158C2"/>
    <w:rsid w:val="00716133"/>
    <w:rsid w:val="0071720D"/>
    <w:rsid w:val="007211D1"/>
    <w:rsid w:val="00721AE7"/>
    <w:rsid w:val="0072235B"/>
    <w:rsid w:val="0072236E"/>
    <w:rsid w:val="00726557"/>
    <w:rsid w:val="00726C84"/>
    <w:rsid w:val="0073357B"/>
    <w:rsid w:val="0073573B"/>
    <w:rsid w:val="00735768"/>
    <w:rsid w:val="00735B0C"/>
    <w:rsid w:val="00740A53"/>
    <w:rsid w:val="00740F21"/>
    <w:rsid w:val="00741303"/>
    <w:rsid w:val="007415CC"/>
    <w:rsid w:val="00747D64"/>
    <w:rsid w:val="00751F26"/>
    <w:rsid w:val="00752F27"/>
    <w:rsid w:val="007545DD"/>
    <w:rsid w:val="007563A6"/>
    <w:rsid w:val="00756966"/>
    <w:rsid w:val="00757A7D"/>
    <w:rsid w:val="00760394"/>
    <w:rsid w:val="00760F53"/>
    <w:rsid w:val="007627DB"/>
    <w:rsid w:val="007630F9"/>
    <w:rsid w:val="0076430B"/>
    <w:rsid w:val="007659A3"/>
    <w:rsid w:val="00766458"/>
    <w:rsid w:val="0076692A"/>
    <w:rsid w:val="007730A6"/>
    <w:rsid w:val="007732D0"/>
    <w:rsid w:val="00776B5C"/>
    <w:rsid w:val="0078011E"/>
    <w:rsid w:val="00782082"/>
    <w:rsid w:val="00782FC3"/>
    <w:rsid w:val="0078327E"/>
    <w:rsid w:val="0078519B"/>
    <w:rsid w:val="00787244"/>
    <w:rsid w:val="007876EC"/>
    <w:rsid w:val="007900D1"/>
    <w:rsid w:val="0079142A"/>
    <w:rsid w:val="00791F01"/>
    <w:rsid w:val="0079211C"/>
    <w:rsid w:val="0079456D"/>
    <w:rsid w:val="00794D67"/>
    <w:rsid w:val="00794FCF"/>
    <w:rsid w:val="0079713E"/>
    <w:rsid w:val="00797596"/>
    <w:rsid w:val="007975DF"/>
    <w:rsid w:val="007A0116"/>
    <w:rsid w:val="007A1709"/>
    <w:rsid w:val="007A29EC"/>
    <w:rsid w:val="007A2ABA"/>
    <w:rsid w:val="007A428D"/>
    <w:rsid w:val="007A511A"/>
    <w:rsid w:val="007A5392"/>
    <w:rsid w:val="007A56AC"/>
    <w:rsid w:val="007A6175"/>
    <w:rsid w:val="007A73E6"/>
    <w:rsid w:val="007B10B7"/>
    <w:rsid w:val="007B1DE2"/>
    <w:rsid w:val="007B2D41"/>
    <w:rsid w:val="007B344C"/>
    <w:rsid w:val="007B45A3"/>
    <w:rsid w:val="007B5CE8"/>
    <w:rsid w:val="007C0535"/>
    <w:rsid w:val="007C0BA9"/>
    <w:rsid w:val="007C1E61"/>
    <w:rsid w:val="007D0864"/>
    <w:rsid w:val="007D0994"/>
    <w:rsid w:val="007D0A0C"/>
    <w:rsid w:val="007D145D"/>
    <w:rsid w:val="007D3222"/>
    <w:rsid w:val="007D3A05"/>
    <w:rsid w:val="007D496D"/>
    <w:rsid w:val="007D581A"/>
    <w:rsid w:val="007E03D0"/>
    <w:rsid w:val="007E0840"/>
    <w:rsid w:val="007E10EF"/>
    <w:rsid w:val="007E18EE"/>
    <w:rsid w:val="007E1A86"/>
    <w:rsid w:val="007E1DD8"/>
    <w:rsid w:val="007E3A0B"/>
    <w:rsid w:val="007E5386"/>
    <w:rsid w:val="007E6399"/>
    <w:rsid w:val="007F075A"/>
    <w:rsid w:val="007F665E"/>
    <w:rsid w:val="007F7080"/>
    <w:rsid w:val="0080331D"/>
    <w:rsid w:val="00806F1D"/>
    <w:rsid w:val="00810206"/>
    <w:rsid w:val="00813C40"/>
    <w:rsid w:val="00817829"/>
    <w:rsid w:val="00820566"/>
    <w:rsid w:val="008212E7"/>
    <w:rsid w:val="008223A6"/>
    <w:rsid w:val="00824D6C"/>
    <w:rsid w:val="00827BFB"/>
    <w:rsid w:val="008306C3"/>
    <w:rsid w:val="00832726"/>
    <w:rsid w:val="0083333E"/>
    <w:rsid w:val="008334A9"/>
    <w:rsid w:val="00833763"/>
    <w:rsid w:val="00843F0F"/>
    <w:rsid w:val="00844690"/>
    <w:rsid w:val="0084491B"/>
    <w:rsid w:val="00845E6F"/>
    <w:rsid w:val="008478B0"/>
    <w:rsid w:val="00847FE0"/>
    <w:rsid w:val="008520E0"/>
    <w:rsid w:val="008531D0"/>
    <w:rsid w:val="008533FB"/>
    <w:rsid w:val="00853935"/>
    <w:rsid w:val="00853BCB"/>
    <w:rsid w:val="00854EFF"/>
    <w:rsid w:val="00855871"/>
    <w:rsid w:val="00855CD0"/>
    <w:rsid w:val="00857606"/>
    <w:rsid w:val="00857C01"/>
    <w:rsid w:val="00862EAE"/>
    <w:rsid w:val="008643DD"/>
    <w:rsid w:val="00865DC7"/>
    <w:rsid w:val="00866292"/>
    <w:rsid w:val="0086665D"/>
    <w:rsid w:val="00867D1F"/>
    <w:rsid w:val="008722F3"/>
    <w:rsid w:val="00873D89"/>
    <w:rsid w:val="008746CC"/>
    <w:rsid w:val="0087622B"/>
    <w:rsid w:val="008763AD"/>
    <w:rsid w:val="00876A34"/>
    <w:rsid w:val="0087757B"/>
    <w:rsid w:val="008834DE"/>
    <w:rsid w:val="008877E0"/>
    <w:rsid w:val="008900A2"/>
    <w:rsid w:val="00891ACA"/>
    <w:rsid w:val="00892239"/>
    <w:rsid w:val="008967D6"/>
    <w:rsid w:val="00897360"/>
    <w:rsid w:val="008A18CA"/>
    <w:rsid w:val="008A395C"/>
    <w:rsid w:val="008A3AC8"/>
    <w:rsid w:val="008A4523"/>
    <w:rsid w:val="008A4769"/>
    <w:rsid w:val="008A5709"/>
    <w:rsid w:val="008A6C32"/>
    <w:rsid w:val="008B31D2"/>
    <w:rsid w:val="008B3699"/>
    <w:rsid w:val="008B68E2"/>
    <w:rsid w:val="008C23DC"/>
    <w:rsid w:val="008C2663"/>
    <w:rsid w:val="008C3162"/>
    <w:rsid w:val="008C3CA4"/>
    <w:rsid w:val="008C418F"/>
    <w:rsid w:val="008C46A9"/>
    <w:rsid w:val="008C694E"/>
    <w:rsid w:val="008D22B7"/>
    <w:rsid w:val="008D23EC"/>
    <w:rsid w:val="008D3768"/>
    <w:rsid w:val="008D4013"/>
    <w:rsid w:val="008D5B99"/>
    <w:rsid w:val="008D6716"/>
    <w:rsid w:val="008D7534"/>
    <w:rsid w:val="008E0524"/>
    <w:rsid w:val="008E142F"/>
    <w:rsid w:val="008E35F4"/>
    <w:rsid w:val="008F1BAA"/>
    <w:rsid w:val="008F53BB"/>
    <w:rsid w:val="008F7A07"/>
    <w:rsid w:val="00901582"/>
    <w:rsid w:val="00901703"/>
    <w:rsid w:val="00901CBB"/>
    <w:rsid w:val="0090229D"/>
    <w:rsid w:val="00902622"/>
    <w:rsid w:val="009028D6"/>
    <w:rsid w:val="00902DA9"/>
    <w:rsid w:val="009040DB"/>
    <w:rsid w:val="00905897"/>
    <w:rsid w:val="009059F8"/>
    <w:rsid w:val="0090613C"/>
    <w:rsid w:val="009076F4"/>
    <w:rsid w:val="00907896"/>
    <w:rsid w:val="009115D4"/>
    <w:rsid w:val="00912A2F"/>
    <w:rsid w:val="009142E6"/>
    <w:rsid w:val="00917521"/>
    <w:rsid w:val="00917E18"/>
    <w:rsid w:val="00920D41"/>
    <w:rsid w:val="00925DBC"/>
    <w:rsid w:val="00926448"/>
    <w:rsid w:val="00926B40"/>
    <w:rsid w:val="00927293"/>
    <w:rsid w:val="0092736B"/>
    <w:rsid w:val="0093245E"/>
    <w:rsid w:val="0093379A"/>
    <w:rsid w:val="00934D5A"/>
    <w:rsid w:val="00936641"/>
    <w:rsid w:val="00937ADF"/>
    <w:rsid w:val="0094001F"/>
    <w:rsid w:val="00943C6C"/>
    <w:rsid w:val="00944AF2"/>
    <w:rsid w:val="00946060"/>
    <w:rsid w:val="0094726B"/>
    <w:rsid w:val="00947322"/>
    <w:rsid w:val="00947784"/>
    <w:rsid w:val="009516F4"/>
    <w:rsid w:val="00952021"/>
    <w:rsid w:val="0095308B"/>
    <w:rsid w:val="0095390A"/>
    <w:rsid w:val="009539BB"/>
    <w:rsid w:val="00953DF8"/>
    <w:rsid w:val="009553BA"/>
    <w:rsid w:val="00961CEA"/>
    <w:rsid w:val="00966247"/>
    <w:rsid w:val="009674C1"/>
    <w:rsid w:val="009677B1"/>
    <w:rsid w:val="00967DD8"/>
    <w:rsid w:val="009713BE"/>
    <w:rsid w:val="00971F94"/>
    <w:rsid w:val="009745AC"/>
    <w:rsid w:val="00976C34"/>
    <w:rsid w:val="00976FAA"/>
    <w:rsid w:val="00981DB7"/>
    <w:rsid w:val="00981E9F"/>
    <w:rsid w:val="00984BAC"/>
    <w:rsid w:val="00984BC3"/>
    <w:rsid w:val="00985700"/>
    <w:rsid w:val="00987CBC"/>
    <w:rsid w:val="00990E1D"/>
    <w:rsid w:val="00993208"/>
    <w:rsid w:val="009943D6"/>
    <w:rsid w:val="009A33F8"/>
    <w:rsid w:val="009A665A"/>
    <w:rsid w:val="009A6E98"/>
    <w:rsid w:val="009B0F1A"/>
    <w:rsid w:val="009B1680"/>
    <w:rsid w:val="009B17FF"/>
    <w:rsid w:val="009B1BBE"/>
    <w:rsid w:val="009B2151"/>
    <w:rsid w:val="009B2DAB"/>
    <w:rsid w:val="009B5F37"/>
    <w:rsid w:val="009B7DD7"/>
    <w:rsid w:val="009C405C"/>
    <w:rsid w:val="009C40D5"/>
    <w:rsid w:val="009C4132"/>
    <w:rsid w:val="009C485E"/>
    <w:rsid w:val="009C48DC"/>
    <w:rsid w:val="009C62FD"/>
    <w:rsid w:val="009D08B4"/>
    <w:rsid w:val="009D0EF2"/>
    <w:rsid w:val="009D3C60"/>
    <w:rsid w:val="009D3D95"/>
    <w:rsid w:val="009D77A9"/>
    <w:rsid w:val="009E0199"/>
    <w:rsid w:val="009E079E"/>
    <w:rsid w:val="009E21D2"/>
    <w:rsid w:val="009E2AEF"/>
    <w:rsid w:val="009E2AF7"/>
    <w:rsid w:val="009E3669"/>
    <w:rsid w:val="009E6E0D"/>
    <w:rsid w:val="009E70C4"/>
    <w:rsid w:val="009E75A0"/>
    <w:rsid w:val="009E75A9"/>
    <w:rsid w:val="009F0FB0"/>
    <w:rsid w:val="009F27FF"/>
    <w:rsid w:val="009F4439"/>
    <w:rsid w:val="009F6CB3"/>
    <w:rsid w:val="009F7ED6"/>
    <w:rsid w:val="00A00D6D"/>
    <w:rsid w:val="00A013E1"/>
    <w:rsid w:val="00A02C3F"/>
    <w:rsid w:val="00A0318F"/>
    <w:rsid w:val="00A034D2"/>
    <w:rsid w:val="00A046E4"/>
    <w:rsid w:val="00A054C1"/>
    <w:rsid w:val="00A058F4"/>
    <w:rsid w:val="00A05D5D"/>
    <w:rsid w:val="00A06BBA"/>
    <w:rsid w:val="00A06D23"/>
    <w:rsid w:val="00A12896"/>
    <w:rsid w:val="00A14116"/>
    <w:rsid w:val="00A150C2"/>
    <w:rsid w:val="00A20798"/>
    <w:rsid w:val="00A21422"/>
    <w:rsid w:val="00A2362F"/>
    <w:rsid w:val="00A23F18"/>
    <w:rsid w:val="00A243FC"/>
    <w:rsid w:val="00A26521"/>
    <w:rsid w:val="00A3205F"/>
    <w:rsid w:val="00A32400"/>
    <w:rsid w:val="00A32E2B"/>
    <w:rsid w:val="00A34E17"/>
    <w:rsid w:val="00A37261"/>
    <w:rsid w:val="00A4012C"/>
    <w:rsid w:val="00A41E44"/>
    <w:rsid w:val="00A43569"/>
    <w:rsid w:val="00A45C50"/>
    <w:rsid w:val="00A50738"/>
    <w:rsid w:val="00A507E2"/>
    <w:rsid w:val="00A52989"/>
    <w:rsid w:val="00A561D4"/>
    <w:rsid w:val="00A5632A"/>
    <w:rsid w:val="00A56A94"/>
    <w:rsid w:val="00A56DB3"/>
    <w:rsid w:val="00A57F96"/>
    <w:rsid w:val="00A612E9"/>
    <w:rsid w:val="00A62A73"/>
    <w:rsid w:val="00A66275"/>
    <w:rsid w:val="00A72F6C"/>
    <w:rsid w:val="00A7791D"/>
    <w:rsid w:val="00A805A8"/>
    <w:rsid w:val="00A828CB"/>
    <w:rsid w:val="00A82F78"/>
    <w:rsid w:val="00A862DB"/>
    <w:rsid w:val="00A90DBE"/>
    <w:rsid w:val="00A94972"/>
    <w:rsid w:val="00A95E93"/>
    <w:rsid w:val="00A97347"/>
    <w:rsid w:val="00A97DF0"/>
    <w:rsid w:val="00AA1049"/>
    <w:rsid w:val="00AA12D7"/>
    <w:rsid w:val="00AA3781"/>
    <w:rsid w:val="00AA4DED"/>
    <w:rsid w:val="00AA7B66"/>
    <w:rsid w:val="00AB0765"/>
    <w:rsid w:val="00AB0ECF"/>
    <w:rsid w:val="00AB1759"/>
    <w:rsid w:val="00AB4766"/>
    <w:rsid w:val="00AB5BFE"/>
    <w:rsid w:val="00AB6360"/>
    <w:rsid w:val="00AB7F0E"/>
    <w:rsid w:val="00AC094F"/>
    <w:rsid w:val="00AC29EE"/>
    <w:rsid w:val="00AC34F0"/>
    <w:rsid w:val="00AC386E"/>
    <w:rsid w:val="00AC50F2"/>
    <w:rsid w:val="00AC6C7D"/>
    <w:rsid w:val="00AC6C88"/>
    <w:rsid w:val="00AD0B38"/>
    <w:rsid w:val="00AD11B2"/>
    <w:rsid w:val="00AD20DF"/>
    <w:rsid w:val="00AD21A4"/>
    <w:rsid w:val="00AD3086"/>
    <w:rsid w:val="00AD45DA"/>
    <w:rsid w:val="00AD461F"/>
    <w:rsid w:val="00AD4AD4"/>
    <w:rsid w:val="00AD7663"/>
    <w:rsid w:val="00AE0A26"/>
    <w:rsid w:val="00AE1622"/>
    <w:rsid w:val="00AE1F4C"/>
    <w:rsid w:val="00AE3DD0"/>
    <w:rsid w:val="00AE612D"/>
    <w:rsid w:val="00AE651F"/>
    <w:rsid w:val="00AE66C8"/>
    <w:rsid w:val="00AF2D94"/>
    <w:rsid w:val="00AF2E1F"/>
    <w:rsid w:val="00AF303B"/>
    <w:rsid w:val="00AF4AD6"/>
    <w:rsid w:val="00AF6DC5"/>
    <w:rsid w:val="00B01D23"/>
    <w:rsid w:val="00B02F69"/>
    <w:rsid w:val="00B03CD9"/>
    <w:rsid w:val="00B03D6C"/>
    <w:rsid w:val="00B066E2"/>
    <w:rsid w:val="00B10DB8"/>
    <w:rsid w:val="00B11385"/>
    <w:rsid w:val="00B1261C"/>
    <w:rsid w:val="00B1298A"/>
    <w:rsid w:val="00B1363E"/>
    <w:rsid w:val="00B16281"/>
    <w:rsid w:val="00B16CF7"/>
    <w:rsid w:val="00B176E6"/>
    <w:rsid w:val="00B20BE5"/>
    <w:rsid w:val="00B21855"/>
    <w:rsid w:val="00B21A25"/>
    <w:rsid w:val="00B21A4D"/>
    <w:rsid w:val="00B21C97"/>
    <w:rsid w:val="00B22822"/>
    <w:rsid w:val="00B23037"/>
    <w:rsid w:val="00B24C47"/>
    <w:rsid w:val="00B250F6"/>
    <w:rsid w:val="00B25DDB"/>
    <w:rsid w:val="00B267A3"/>
    <w:rsid w:val="00B27D7E"/>
    <w:rsid w:val="00B30B1E"/>
    <w:rsid w:val="00B3427F"/>
    <w:rsid w:val="00B36881"/>
    <w:rsid w:val="00B50A64"/>
    <w:rsid w:val="00B515AD"/>
    <w:rsid w:val="00B51A04"/>
    <w:rsid w:val="00B5386B"/>
    <w:rsid w:val="00B62EA6"/>
    <w:rsid w:val="00B63AA5"/>
    <w:rsid w:val="00B63BF2"/>
    <w:rsid w:val="00B63F18"/>
    <w:rsid w:val="00B67443"/>
    <w:rsid w:val="00B715E8"/>
    <w:rsid w:val="00B74849"/>
    <w:rsid w:val="00B76573"/>
    <w:rsid w:val="00B806F2"/>
    <w:rsid w:val="00B81861"/>
    <w:rsid w:val="00B8291F"/>
    <w:rsid w:val="00B859FA"/>
    <w:rsid w:val="00B85A98"/>
    <w:rsid w:val="00B8630C"/>
    <w:rsid w:val="00B9107D"/>
    <w:rsid w:val="00B913EA"/>
    <w:rsid w:val="00B91989"/>
    <w:rsid w:val="00B91E0D"/>
    <w:rsid w:val="00B9234C"/>
    <w:rsid w:val="00B93EF1"/>
    <w:rsid w:val="00B94F85"/>
    <w:rsid w:val="00B964CD"/>
    <w:rsid w:val="00BA0177"/>
    <w:rsid w:val="00BA08EC"/>
    <w:rsid w:val="00BA100E"/>
    <w:rsid w:val="00BA607C"/>
    <w:rsid w:val="00BA6801"/>
    <w:rsid w:val="00BA6D26"/>
    <w:rsid w:val="00BB3D15"/>
    <w:rsid w:val="00BB44AF"/>
    <w:rsid w:val="00BB4D8F"/>
    <w:rsid w:val="00BB64D2"/>
    <w:rsid w:val="00BB67DB"/>
    <w:rsid w:val="00BB7BB3"/>
    <w:rsid w:val="00BB7FBA"/>
    <w:rsid w:val="00BC16F6"/>
    <w:rsid w:val="00BC2AD7"/>
    <w:rsid w:val="00BC4C61"/>
    <w:rsid w:val="00BC73FA"/>
    <w:rsid w:val="00BC7F7D"/>
    <w:rsid w:val="00BCC09B"/>
    <w:rsid w:val="00BD0793"/>
    <w:rsid w:val="00BD21EC"/>
    <w:rsid w:val="00BD3281"/>
    <w:rsid w:val="00BE0CE5"/>
    <w:rsid w:val="00BE1184"/>
    <w:rsid w:val="00BE3A93"/>
    <w:rsid w:val="00BE538A"/>
    <w:rsid w:val="00BE65AC"/>
    <w:rsid w:val="00BF06A6"/>
    <w:rsid w:val="00BF2507"/>
    <w:rsid w:val="00BF51DB"/>
    <w:rsid w:val="00BF7AF4"/>
    <w:rsid w:val="00C00AD4"/>
    <w:rsid w:val="00C04AE9"/>
    <w:rsid w:val="00C04B30"/>
    <w:rsid w:val="00C0511A"/>
    <w:rsid w:val="00C05FEC"/>
    <w:rsid w:val="00C11520"/>
    <w:rsid w:val="00C14539"/>
    <w:rsid w:val="00C153D4"/>
    <w:rsid w:val="00C20489"/>
    <w:rsid w:val="00C219E5"/>
    <w:rsid w:val="00C23863"/>
    <w:rsid w:val="00C25778"/>
    <w:rsid w:val="00C27A31"/>
    <w:rsid w:val="00C33F7A"/>
    <w:rsid w:val="00C372B5"/>
    <w:rsid w:val="00C40181"/>
    <w:rsid w:val="00C40454"/>
    <w:rsid w:val="00C40821"/>
    <w:rsid w:val="00C440ED"/>
    <w:rsid w:val="00C4432A"/>
    <w:rsid w:val="00C44A2B"/>
    <w:rsid w:val="00C4663E"/>
    <w:rsid w:val="00C51DD9"/>
    <w:rsid w:val="00C5300D"/>
    <w:rsid w:val="00C57C1D"/>
    <w:rsid w:val="00C618FE"/>
    <w:rsid w:val="00C6199E"/>
    <w:rsid w:val="00C63C1A"/>
    <w:rsid w:val="00C646E7"/>
    <w:rsid w:val="00C64887"/>
    <w:rsid w:val="00C67184"/>
    <w:rsid w:val="00C704B1"/>
    <w:rsid w:val="00C72643"/>
    <w:rsid w:val="00C72AA6"/>
    <w:rsid w:val="00C73B95"/>
    <w:rsid w:val="00C8031C"/>
    <w:rsid w:val="00C814B6"/>
    <w:rsid w:val="00C83152"/>
    <w:rsid w:val="00C832F0"/>
    <w:rsid w:val="00C840BA"/>
    <w:rsid w:val="00C84A9A"/>
    <w:rsid w:val="00C86594"/>
    <w:rsid w:val="00C911FE"/>
    <w:rsid w:val="00C91FB3"/>
    <w:rsid w:val="00C922A6"/>
    <w:rsid w:val="00C936B7"/>
    <w:rsid w:val="00C94FCF"/>
    <w:rsid w:val="00C9511C"/>
    <w:rsid w:val="00CA2915"/>
    <w:rsid w:val="00CA2F98"/>
    <w:rsid w:val="00CA302F"/>
    <w:rsid w:val="00CA62B3"/>
    <w:rsid w:val="00CB0122"/>
    <w:rsid w:val="00CB5A14"/>
    <w:rsid w:val="00CB6613"/>
    <w:rsid w:val="00CB7819"/>
    <w:rsid w:val="00CC101D"/>
    <w:rsid w:val="00CC2ECF"/>
    <w:rsid w:val="00CC3804"/>
    <w:rsid w:val="00CC43CD"/>
    <w:rsid w:val="00CC5C7D"/>
    <w:rsid w:val="00CD0BED"/>
    <w:rsid w:val="00CD0C9C"/>
    <w:rsid w:val="00CD0F0F"/>
    <w:rsid w:val="00CD25C1"/>
    <w:rsid w:val="00CD2DF1"/>
    <w:rsid w:val="00CD7667"/>
    <w:rsid w:val="00CE099F"/>
    <w:rsid w:val="00CE26A8"/>
    <w:rsid w:val="00CE2B05"/>
    <w:rsid w:val="00CE3EEC"/>
    <w:rsid w:val="00CE45FB"/>
    <w:rsid w:val="00CF0DEC"/>
    <w:rsid w:val="00CF1804"/>
    <w:rsid w:val="00CF29A2"/>
    <w:rsid w:val="00CF3AAE"/>
    <w:rsid w:val="00CF5C74"/>
    <w:rsid w:val="00CF6C64"/>
    <w:rsid w:val="00CF6E1E"/>
    <w:rsid w:val="00CF7621"/>
    <w:rsid w:val="00D00AB7"/>
    <w:rsid w:val="00D0260C"/>
    <w:rsid w:val="00D049B7"/>
    <w:rsid w:val="00D0583A"/>
    <w:rsid w:val="00D07165"/>
    <w:rsid w:val="00D078F4"/>
    <w:rsid w:val="00D13539"/>
    <w:rsid w:val="00D20D8B"/>
    <w:rsid w:val="00D243C5"/>
    <w:rsid w:val="00D257A7"/>
    <w:rsid w:val="00D26DC9"/>
    <w:rsid w:val="00D26E66"/>
    <w:rsid w:val="00D27624"/>
    <w:rsid w:val="00D27BA0"/>
    <w:rsid w:val="00D31500"/>
    <w:rsid w:val="00D33308"/>
    <w:rsid w:val="00D354BD"/>
    <w:rsid w:val="00D3737D"/>
    <w:rsid w:val="00D40F52"/>
    <w:rsid w:val="00D43BA7"/>
    <w:rsid w:val="00D44C60"/>
    <w:rsid w:val="00D4677B"/>
    <w:rsid w:val="00D5114C"/>
    <w:rsid w:val="00D54FBC"/>
    <w:rsid w:val="00D56162"/>
    <w:rsid w:val="00D56D47"/>
    <w:rsid w:val="00D56FB6"/>
    <w:rsid w:val="00D57CA5"/>
    <w:rsid w:val="00D61779"/>
    <w:rsid w:val="00D625F6"/>
    <w:rsid w:val="00D63C70"/>
    <w:rsid w:val="00D642EF"/>
    <w:rsid w:val="00D649DB"/>
    <w:rsid w:val="00D65675"/>
    <w:rsid w:val="00D709FE"/>
    <w:rsid w:val="00D70E31"/>
    <w:rsid w:val="00D73D83"/>
    <w:rsid w:val="00D7737C"/>
    <w:rsid w:val="00D80E1A"/>
    <w:rsid w:val="00D81E06"/>
    <w:rsid w:val="00D83237"/>
    <w:rsid w:val="00D8507E"/>
    <w:rsid w:val="00D8757C"/>
    <w:rsid w:val="00D90865"/>
    <w:rsid w:val="00D934C3"/>
    <w:rsid w:val="00D946BC"/>
    <w:rsid w:val="00D96112"/>
    <w:rsid w:val="00D965B7"/>
    <w:rsid w:val="00DA1AED"/>
    <w:rsid w:val="00DA2502"/>
    <w:rsid w:val="00DA33F2"/>
    <w:rsid w:val="00DA4ADB"/>
    <w:rsid w:val="00DA549E"/>
    <w:rsid w:val="00DA760D"/>
    <w:rsid w:val="00DA7EEE"/>
    <w:rsid w:val="00DB001A"/>
    <w:rsid w:val="00DB2A2D"/>
    <w:rsid w:val="00DB2B31"/>
    <w:rsid w:val="00DB37AE"/>
    <w:rsid w:val="00DB3D2B"/>
    <w:rsid w:val="00DB76CC"/>
    <w:rsid w:val="00DC04B0"/>
    <w:rsid w:val="00DC217A"/>
    <w:rsid w:val="00DC232D"/>
    <w:rsid w:val="00DC4B94"/>
    <w:rsid w:val="00DC5303"/>
    <w:rsid w:val="00DC6020"/>
    <w:rsid w:val="00DD2796"/>
    <w:rsid w:val="00DD56E3"/>
    <w:rsid w:val="00DD683A"/>
    <w:rsid w:val="00DD79B9"/>
    <w:rsid w:val="00DD7E15"/>
    <w:rsid w:val="00DE0984"/>
    <w:rsid w:val="00DE178F"/>
    <w:rsid w:val="00DE2215"/>
    <w:rsid w:val="00DE5230"/>
    <w:rsid w:val="00DE5354"/>
    <w:rsid w:val="00DE5463"/>
    <w:rsid w:val="00DE5C30"/>
    <w:rsid w:val="00DE767A"/>
    <w:rsid w:val="00DF09F7"/>
    <w:rsid w:val="00DF2049"/>
    <w:rsid w:val="00DF2185"/>
    <w:rsid w:val="00DF38BF"/>
    <w:rsid w:val="00DF3B99"/>
    <w:rsid w:val="00DF75F5"/>
    <w:rsid w:val="00DF7E23"/>
    <w:rsid w:val="00E01A2A"/>
    <w:rsid w:val="00E01D2E"/>
    <w:rsid w:val="00E0245B"/>
    <w:rsid w:val="00E02FF5"/>
    <w:rsid w:val="00E031C7"/>
    <w:rsid w:val="00E036F7"/>
    <w:rsid w:val="00E05B66"/>
    <w:rsid w:val="00E07938"/>
    <w:rsid w:val="00E07B6E"/>
    <w:rsid w:val="00E1280D"/>
    <w:rsid w:val="00E14944"/>
    <w:rsid w:val="00E16C95"/>
    <w:rsid w:val="00E17362"/>
    <w:rsid w:val="00E20219"/>
    <w:rsid w:val="00E21243"/>
    <w:rsid w:val="00E25726"/>
    <w:rsid w:val="00E30EB4"/>
    <w:rsid w:val="00E3248B"/>
    <w:rsid w:val="00E35D1F"/>
    <w:rsid w:val="00E3638F"/>
    <w:rsid w:val="00E419CC"/>
    <w:rsid w:val="00E41D10"/>
    <w:rsid w:val="00E4247C"/>
    <w:rsid w:val="00E4572A"/>
    <w:rsid w:val="00E46EDA"/>
    <w:rsid w:val="00E5168D"/>
    <w:rsid w:val="00E54760"/>
    <w:rsid w:val="00E601D9"/>
    <w:rsid w:val="00E61E8E"/>
    <w:rsid w:val="00E6427E"/>
    <w:rsid w:val="00E74DAC"/>
    <w:rsid w:val="00E8013E"/>
    <w:rsid w:val="00E80243"/>
    <w:rsid w:val="00E85387"/>
    <w:rsid w:val="00E857AF"/>
    <w:rsid w:val="00E86F03"/>
    <w:rsid w:val="00E871F1"/>
    <w:rsid w:val="00E90F59"/>
    <w:rsid w:val="00E910E4"/>
    <w:rsid w:val="00E930CC"/>
    <w:rsid w:val="00E93F78"/>
    <w:rsid w:val="00E968F1"/>
    <w:rsid w:val="00EA282F"/>
    <w:rsid w:val="00EA332D"/>
    <w:rsid w:val="00EB0772"/>
    <w:rsid w:val="00EB2743"/>
    <w:rsid w:val="00EB2826"/>
    <w:rsid w:val="00EB318E"/>
    <w:rsid w:val="00EB3E60"/>
    <w:rsid w:val="00EB40C8"/>
    <w:rsid w:val="00EC11FA"/>
    <w:rsid w:val="00EC1706"/>
    <w:rsid w:val="00EC1E4A"/>
    <w:rsid w:val="00EC62C9"/>
    <w:rsid w:val="00EC6715"/>
    <w:rsid w:val="00EC77B9"/>
    <w:rsid w:val="00EC7E8A"/>
    <w:rsid w:val="00ED1F3C"/>
    <w:rsid w:val="00ED25F7"/>
    <w:rsid w:val="00ED39B4"/>
    <w:rsid w:val="00ED4622"/>
    <w:rsid w:val="00ED62D2"/>
    <w:rsid w:val="00ED7222"/>
    <w:rsid w:val="00EE3D68"/>
    <w:rsid w:val="00EE5B34"/>
    <w:rsid w:val="00EE7BDA"/>
    <w:rsid w:val="00EF2B10"/>
    <w:rsid w:val="00EF2EDE"/>
    <w:rsid w:val="00EF382E"/>
    <w:rsid w:val="00EF3888"/>
    <w:rsid w:val="00F0176A"/>
    <w:rsid w:val="00F02B10"/>
    <w:rsid w:val="00F03812"/>
    <w:rsid w:val="00F04BF6"/>
    <w:rsid w:val="00F06ACB"/>
    <w:rsid w:val="00F10D1D"/>
    <w:rsid w:val="00F12DC2"/>
    <w:rsid w:val="00F1470D"/>
    <w:rsid w:val="00F16D5C"/>
    <w:rsid w:val="00F20B7E"/>
    <w:rsid w:val="00F20F3B"/>
    <w:rsid w:val="00F22653"/>
    <w:rsid w:val="00F24CD6"/>
    <w:rsid w:val="00F24FAA"/>
    <w:rsid w:val="00F26CB8"/>
    <w:rsid w:val="00F26D47"/>
    <w:rsid w:val="00F2714A"/>
    <w:rsid w:val="00F300D9"/>
    <w:rsid w:val="00F33280"/>
    <w:rsid w:val="00F34BF8"/>
    <w:rsid w:val="00F34C60"/>
    <w:rsid w:val="00F35D7D"/>
    <w:rsid w:val="00F36FB0"/>
    <w:rsid w:val="00F37384"/>
    <w:rsid w:val="00F37C94"/>
    <w:rsid w:val="00F37D9D"/>
    <w:rsid w:val="00F40439"/>
    <w:rsid w:val="00F406C3"/>
    <w:rsid w:val="00F40A0D"/>
    <w:rsid w:val="00F41005"/>
    <w:rsid w:val="00F41967"/>
    <w:rsid w:val="00F41C9D"/>
    <w:rsid w:val="00F432A4"/>
    <w:rsid w:val="00F4547E"/>
    <w:rsid w:val="00F4576C"/>
    <w:rsid w:val="00F464E3"/>
    <w:rsid w:val="00F46565"/>
    <w:rsid w:val="00F50157"/>
    <w:rsid w:val="00F504D4"/>
    <w:rsid w:val="00F51C26"/>
    <w:rsid w:val="00F51E20"/>
    <w:rsid w:val="00F53629"/>
    <w:rsid w:val="00F537AD"/>
    <w:rsid w:val="00F55413"/>
    <w:rsid w:val="00F55E26"/>
    <w:rsid w:val="00F57B10"/>
    <w:rsid w:val="00F57BE9"/>
    <w:rsid w:val="00F60B8B"/>
    <w:rsid w:val="00F62B1C"/>
    <w:rsid w:val="00F63B69"/>
    <w:rsid w:val="00F63CE7"/>
    <w:rsid w:val="00F6483F"/>
    <w:rsid w:val="00F656D1"/>
    <w:rsid w:val="00F6590C"/>
    <w:rsid w:val="00F65BDF"/>
    <w:rsid w:val="00F6669F"/>
    <w:rsid w:val="00F67D54"/>
    <w:rsid w:val="00F70340"/>
    <w:rsid w:val="00F70C2D"/>
    <w:rsid w:val="00F71A43"/>
    <w:rsid w:val="00F73D22"/>
    <w:rsid w:val="00F7507B"/>
    <w:rsid w:val="00F76B79"/>
    <w:rsid w:val="00F77EC8"/>
    <w:rsid w:val="00F803C8"/>
    <w:rsid w:val="00F824E5"/>
    <w:rsid w:val="00F8391E"/>
    <w:rsid w:val="00F83D3D"/>
    <w:rsid w:val="00F96119"/>
    <w:rsid w:val="00FA4612"/>
    <w:rsid w:val="00FA678B"/>
    <w:rsid w:val="00FA7A92"/>
    <w:rsid w:val="00FB1B5C"/>
    <w:rsid w:val="00FB1D72"/>
    <w:rsid w:val="00FB227D"/>
    <w:rsid w:val="00FC0408"/>
    <w:rsid w:val="00FC0A9B"/>
    <w:rsid w:val="00FD11C7"/>
    <w:rsid w:val="00FD1D43"/>
    <w:rsid w:val="00FD6C6C"/>
    <w:rsid w:val="00FD6ED8"/>
    <w:rsid w:val="00FE0E5D"/>
    <w:rsid w:val="00FE1BE5"/>
    <w:rsid w:val="00FE2873"/>
    <w:rsid w:val="00FE38FD"/>
    <w:rsid w:val="00FE3BA3"/>
    <w:rsid w:val="00FE3BAA"/>
    <w:rsid w:val="00FE4853"/>
    <w:rsid w:val="00FE4DD2"/>
    <w:rsid w:val="00FE5043"/>
    <w:rsid w:val="00FF261B"/>
    <w:rsid w:val="00FF367B"/>
    <w:rsid w:val="00FF483D"/>
    <w:rsid w:val="00FF5F98"/>
    <w:rsid w:val="0106EF5A"/>
    <w:rsid w:val="01148DCC"/>
    <w:rsid w:val="0117B013"/>
    <w:rsid w:val="01367D96"/>
    <w:rsid w:val="014C23DD"/>
    <w:rsid w:val="01ED1A94"/>
    <w:rsid w:val="01FD9A0F"/>
    <w:rsid w:val="02735293"/>
    <w:rsid w:val="02A2787C"/>
    <w:rsid w:val="02BCF54D"/>
    <w:rsid w:val="02C0CCD7"/>
    <w:rsid w:val="02CE3AD4"/>
    <w:rsid w:val="02D1504D"/>
    <w:rsid w:val="02D61608"/>
    <w:rsid w:val="02D9DF7C"/>
    <w:rsid w:val="02E0923B"/>
    <w:rsid w:val="02E642D3"/>
    <w:rsid w:val="02F414BB"/>
    <w:rsid w:val="032870BF"/>
    <w:rsid w:val="03486065"/>
    <w:rsid w:val="037274DB"/>
    <w:rsid w:val="0386B69A"/>
    <w:rsid w:val="03A448E0"/>
    <w:rsid w:val="03C48F11"/>
    <w:rsid w:val="03E8FFFC"/>
    <w:rsid w:val="040CEC6B"/>
    <w:rsid w:val="0423284B"/>
    <w:rsid w:val="04586577"/>
    <w:rsid w:val="045C7EFF"/>
    <w:rsid w:val="04766BE8"/>
    <w:rsid w:val="048A14C0"/>
    <w:rsid w:val="04C36800"/>
    <w:rsid w:val="04FD67F0"/>
    <w:rsid w:val="0535A332"/>
    <w:rsid w:val="05530DA5"/>
    <w:rsid w:val="055979D6"/>
    <w:rsid w:val="05A34633"/>
    <w:rsid w:val="05CD54E7"/>
    <w:rsid w:val="05D4D17C"/>
    <w:rsid w:val="05D872EC"/>
    <w:rsid w:val="0600DD7F"/>
    <w:rsid w:val="061003F9"/>
    <w:rsid w:val="066D5F03"/>
    <w:rsid w:val="06838D29"/>
    <w:rsid w:val="06BBC8BE"/>
    <w:rsid w:val="06E4F300"/>
    <w:rsid w:val="06ED2650"/>
    <w:rsid w:val="07262C03"/>
    <w:rsid w:val="07928CD9"/>
    <w:rsid w:val="07B56477"/>
    <w:rsid w:val="07B9E6FA"/>
    <w:rsid w:val="07BCC3DD"/>
    <w:rsid w:val="07E28CF5"/>
    <w:rsid w:val="081A181C"/>
    <w:rsid w:val="0861203C"/>
    <w:rsid w:val="0865A6AC"/>
    <w:rsid w:val="089D58B4"/>
    <w:rsid w:val="08C311DD"/>
    <w:rsid w:val="08E27692"/>
    <w:rsid w:val="08EB050A"/>
    <w:rsid w:val="08FAC014"/>
    <w:rsid w:val="09044F7A"/>
    <w:rsid w:val="0904B937"/>
    <w:rsid w:val="091FCE7F"/>
    <w:rsid w:val="09278C01"/>
    <w:rsid w:val="097392AA"/>
    <w:rsid w:val="09A1F658"/>
    <w:rsid w:val="09CA88E5"/>
    <w:rsid w:val="09D1DF88"/>
    <w:rsid w:val="09FA95C7"/>
    <w:rsid w:val="09FD96D6"/>
    <w:rsid w:val="0A00A04B"/>
    <w:rsid w:val="0A0CD3F7"/>
    <w:rsid w:val="0A15DD91"/>
    <w:rsid w:val="0A171826"/>
    <w:rsid w:val="0AA0548B"/>
    <w:rsid w:val="0AB2A53B"/>
    <w:rsid w:val="0ABBA71C"/>
    <w:rsid w:val="0AD3129F"/>
    <w:rsid w:val="0AEF922C"/>
    <w:rsid w:val="0AF4C7ED"/>
    <w:rsid w:val="0B25A135"/>
    <w:rsid w:val="0B3AB671"/>
    <w:rsid w:val="0B6F0407"/>
    <w:rsid w:val="0B8B4C63"/>
    <w:rsid w:val="0BA4CF92"/>
    <w:rsid w:val="0BCD1829"/>
    <w:rsid w:val="0BF58BE8"/>
    <w:rsid w:val="0C0BF4F1"/>
    <w:rsid w:val="0C0D937B"/>
    <w:rsid w:val="0C256CE8"/>
    <w:rsid w:val="0C3B832F"/>
    <w:rsid w:val="0C3BE597"/>
    <w:rsid w:val="0C798D5E"/>
    <w:rsid w:val="0C7CC3FB"/>
    <w:rsid w:val="0C7EFA2E"/>
    <w:rsid w:val="0C8FC7E3"/>
    <w:rsid w:val="0C99C826"/>
    <w:rsid w:val="0C9FC552"/>
    <w:rsid w:val="0CC03044"/>
    <w:rsid w:val="0D143EAE"/>
    <w:rsid w:val="0D34FB29"/>
    <w:rsid w:val="0D675B72"/>
    <w:rsid w:val="0D80EF93"/>
    <w:rsid w:val="0D8865D9"/>
    <w:rsid w:val="0D8A166F"/>
    <w:rsid w:val="0DB8309D"/>
    <w:rsid w:val="0E25F539"/>
    <w:rsid w:val="0E42E14E"/>
    <w:rsid w:val="0E7E8C5D"/>
    <w:rsid w:val="0EAE27CB"/>
    <w:rsid w:val="0EB3D4AE"/>
    <w:rsid w:val="0EC8A368"/>
    <w:rsid w:val="0EFE8594"/>
    <w:rsid w:val="0F54AD3C"/>
    <w:rsid w:val="0F5CE4F9"/>
    <w:rsid w:val="0F760642"/>
    <w:rsid w:val="0FA86618"/>
    <w:rsid w:val="0FAC6EEB"/>
    <w:rsid w:val="0FE5B2B1"/>
    <w:rsid w:val="104BE2E1"/>
    <w:rsid w:val="106D308F"/>
    <w:rsid w:val="10A96B90"/>
    <w:rsid w:val="10EA05BA"/>
    <w:rsid w:val="10FAEF96"/>
    <w:rsid w:val="10FE1BB7"/>
    <w:rsid w:val="10FF462D"/>
    <w:rsid w:val="11174640"/>
    <w:rsid w:val="111F626B"/>
    <w:rsid w:val="11274535"/>
    <w:rsid w:val="112B3DB9"/>
    <w:rsid w:val="1132DC9C"/>
    <w:rsid w:val="1142AFC3"/>
    <w:rsid w:val="11480359"/>
    <w:rsid w:val="1172AD7E"/>
    <w:rsid w:val="117367CF"/>
    <w:rsid w:val="11B5C279"/>
    <w:rsid w:val="11CC67C0"/>
    <w:rsid w:val="11D4B9D9"/>
    <w:rsid w:val="11E680CC"/>
    <w:rsid w:val="1211F480"/>
    <w:rsid w:val="122A95BA"/>
    <w:rsid w:val="124CAC42"/>
    <w:rsid w:val="1262947C"/>
    <w:rsid w:val="126DED4B"/>
    <w:rsid w:val="12836C82"/>
    <w:rsid w:val="129D4D07"/>
    <w:rsid w:val="12AE7559"/>
    <w:rsid w:val="12FF7E15"/>
    <w:rsid w:val="13380A99"/>
    <w:rsid w:val="1385DDD0"/>
    <w:rsid w:val="13A8DAD2"/>
    <w:rsid w:val="13C1ECDC"/>
    <w:rsid w:val="13CD9BA8"/>
    <w:rsid w:val="13D09310"/>
    <w:rsid w:val="13D4AA0F"/>
    <w:rsid w:val="13DF32F2"/>
    <w:rsid w:val="13ED06C5"/>
    <w:rsid w:val="1401AAFC"/>
    <w:rsid w:val="1412E2E7"/>
    <w:rsid w:val="1434BDFB"/>
    <w:rsid w:val="1438FC96"/>
    <w:rsid w:val="147755A7"/>
    <w:rsid w:val="1486E9DA"/>
    <w:rsid w:val="14F33F96"/>
    <w:rsid w:val="14FC29A2"/>
    <w:rsid w:val="14FE2EF0"/>
    <w:rsid w:val="150FD7C3"/>
    <w:rsid w:val="152C7819"/>
    <w:rsid w:val="15415025"/>
    <w:rsid w:val="155D90A3"/>
    <w:rsid w:val="1583D573"/>
    <w:rsid w:val="15A912AF"/>
    <w:rsid w:val="15D699EF"/>
    <w:rsid w:val="15D7E6D8"/>
    <w:rsid w:val="15DB1CF6"/>
    <w:rsid w:val="15DF3EDE"/>
    <w:rsid w:val="15E5A808"/>
    <w:rsid w:val="1612D7BD"/>
    <w:rsid w:val="16185B0D"/>
    <w:rsid w:val="16283D33"/>
    <w:rsid w:val="162A31AC"/>
    <w:rsid w:val="162CBC27"/>
    <w:rsid w:val="16552B19"/>
    <w:rsid w:val="167765F6"/>
    <w:rsid w:val="16AF30A6"/>
    <w:rsid w:val="16C0EDE7"/>
    <w:rsid w:val="16C8F8F0"/>
    <w:rsid w:val="16E81579"/>
    <w:rsid w:val="16F6AA6B"/>
    <w:rsid w:val="172FFC29"/>
    <w:rsid w:val="17610EA9"/>
    <w:rsid w:val="1763EC05"/>
    <w:rsid w:val="177F9E4D"/>
    <w:rsid w:val="17A30335"/>
    <w:rsid w:val="18447353"/>
    <w:rsid w:val="185395FD"/>
    <w:rsid w:val="185AD898"/>
    <w:rsid w:val="186C58A2"/>
    <w:rsid w:val="18F7A1CC"/>
    <w:rsid w:val="193C48FE"/>
    <w:rsid w:val="195B3733"/>
    <w:rsid w:val="197CAD28"/>
    <w:rsid w:val="19977D28"/>
    <w:rsid w:val="199A4584"/>
    <w:rsid w:val="19AD1E69"/>
    <w:rsid w:val="19CF524D"/>
    <w:rsid w:val="19E81803"/>
    <w:rsid w:val="1A54DA14"/>
    <w:rsid w:val="1AB23F04"/>
    <w:rsid w:val="1AF54D47"/>
    <w:rsid w:val="1B1D28CA"/>
    <w:rsid w:val="1B25E33A"/>
    <w:rsid w:val="1B2C5068"/>
    <w:rsid w:val="1B309E61"/>
    <w:rsid w:val="1B79408D"/>
    <w:rsid w:val="1B7E1F27"/>
    <w:rsid w:val="1BA25D62"/>
    <w:rsid w:val="1BBDCC68"/>
    <w:rsid w:val="1C454810"/>
    <w:rsid w:val="1C6E58CE"/>
    <w:rsid w:val="1C9FA135"/>
    <w:rsid w:val="1CA79B95"/>
    <w:rsid w:val="1CA807BE"/>
    <w:rsid w:val="1CBC36C4"/>
    <w:rsid w:val="1CD06295"/>
    <w:rsid w:val="1CE8FD8B"/>
    <w:rsid w:val="1CF0B262"/>
    <w:rsid w:val="1D21E013"/>
    <w:rsid w:val="1D274988"/>
    <w:rsid w:val="1D879339"/>
    <w:rsid w:val="1DA8E62C"/>
    <w:rsid w:val="1DC8CF86"/>
    <w:rsid w:val="1DD14F60"/>
    <w:rsid w:val="1DF8B9AE"/>
    <w:rsid w:val="1DFB15CA"/>
    <w:rsid w:val="1E01EE8F"/>
    <w:rsid w:val="1E0F6AB2"/>
    <w:rsid w:val="1E54DC72"/>
    <w:rsid w:val="1E5D571B"/>
    <w:rsid w:val="1E67355D"/>
    <w:rsid w:val="1E881431"/>
    <w:rsid w:val="1E982AB4"/>
    <w:rsid w:val="1EC4CFAD"/>
    <w:rsid w:val="1EE6D3B0"/>
    <w:rsid w:val="1EFE4EDA"/>
    <w:rsid w:val="1F3AD118"/>
    <w:rsid w:val="1F42A67E"/>
    <w:rsid w:val="1F7E8EC7"/>
    <w:rsid w:val="1F82E821"/>
    <w:rsid w:val="1F97322D"/>
    <w:rsid w:val="200C8098"/>
    <w:rsid w:val="2022FA34"/>
    <w:rsid w:val="2050E19C"/>
    <w:rsid w:val="206B68EC"/>
    <w:rsid w:val="20A5B23F"/>
    <w:rsid w:val="20C58231"/>
    <w:rsid w:val="20C68E13"/>
    <w:rsid w:val="20FE2D97"/>
    <w:rsid w:val="2117DA10"/>
    <w:rsid w:val="211DFB02"/>
    <w:rsid w:val="2132D982"/>
    <w:rsid w:val="21469DA7"/>
    <w:rsid w:val="216E6F55"/>
    <w:rsid w:val="21CA9F5D"/>
    <w:rsid w:val="226BAFC2"/>
    <w:rsid w:val="2279BC64"/>
    <w:rsid w:val="2285B577"/>
    <w:rsid w:val="2297789A"/>
    <w:rsid w:val="2299A950"/>
    <w:rsid w:val="22EEA044"/>
    <w:rsid w:val="2344EABD"/>
    <w:rsid w:val="234513D1"/>
    <w:rsid w:val="23457059"/>
    <w:rsid w:val="236DB3F9"/>
    <w:rsid w:val="23B72062"/>
    <w:rsid w:val="23C92E9F"/>
    <w:rsid w:val="23E6CCF6"/>
    <w:rsid w:val="23E7547E"/>
    <w:rsid w:val="24005225"/>
    <w:rsid w:val="2400FED3"/>
    <w:rsid w:val="24112363"/>
    <w:rsid w:val="241568AE"/>
    <w:rsid w:val="2438AF51"/>
    <w:rsid w:val="243A2B10"/>
    <w:rsid w:val="243D70E5"/>
    <w:rsid w:val="243F1D88"/>
    <w:rsid w:val="2461DFB6"/>
    <w:rsid w:val="247FF4B0"/>
    <w:rsid w:val="24A63256"/>
    <w:rsid w:val="24C90EAA"/>
    <w:rsid w:val="24D50120"/>
    <w:rsid w:val="24FDD16D"/>
    <w:rsid w:val="25023C92"/>
    <w:rsid w:val="25205C6C"/>
    <w:rsid w:val="253D81D9"/>
    <w:rsid w:val="2599F314"/>
    <w:rsid w:val="25AAC13A"/>
    <w:rsid w:val="25C907D3"/>
    <w:rsid w:val="25ECA0DB"/>
    <w:rsid w:val="25ED8BC1"/>
    <w:rsid w:val="260255AD"/>
    <w:rsid w:val="26271DE0"/>
    <w:rsid w:val="26351C5B"/>
    <w:rsid w:val="2641C49A"/>
    <w:rsid w:val="264698A5"/>
    <w:rsid w:val="26760E7F"/>
    <w:rsid w:val="26B1B908"/>
    <w:rsid w:val="26CAA5C1"/>
    <w:rsid w:val="26CB8B9D"/>
    <w:rsid w:val="26D1AABD"/>
    <w:rsid w:val="26D7D42D"/>
    <w:rsid w:val="26D89F3D"/>
    <w:rsid w:val="26EEC617"/>
    <w:rsid w:val="26FD094F"/>
    <w:rsid w:val="26FFFCFF"/>
    <w:rsid w:val="27254F21"/>
    <w:rsid w:val="272A460E"/>
    <w:rsid w:val="2736F1BD"/>
    <w:rsid w:val="2750344C"/>
    <w:rsid w:val="276AEE65"/>
    <w:rsid w:val="278E168F"/>
    <w:rsid w:val="27B0520A"/>
    <w:rsid w:val="27DDFB56"/>
    <w:rsid w:val="27E97AD1"/>
    <w:rsid w:val="283FDCC6"/>
    <w:rsid w:val="28669CDA"/>
    <w:rsid w:val="28A62C81"/>
    <w:rsid w:val="28AA173D"/>
    <w:rsid w:val="28BEA2FA"/>
    <w:rsid w:val="28C44D79"/>
    <w:rsid w:val="290E2ACE"/>
    <w:rsid w:val="2926B720"/>
    <w:rsid w:val="299E0F16"/>
    <w:rsid w:val="29C08224"/>
    <w:rsid w:val="29C62708"/>
    <w:rsid w:val="29D29887"/>
    <w:rsid w:val="29E15207"/>
    <w:rsid w:val="29E88A2A"/>
    <w:rsid w:val="2A00846C"/>
    <w:rsid w:val="2A00A71A"/>
    <w:rsid w:val="2A0C00D5"/>
    <w:rsid w:val="2A26B014"/>
    <w:rsid w:val="2A3F48F9"/>
    <w:rsid w:val="2A40B3AC"/>
    <w:rsid w:val="2A542014"/>
    <w:rsid w:val="2A82DD73"/>
    <w:rsid w:val="2AABB059"/>
    <w:rsid w:val="2AB1C663"/>
    <w:rsid w:val="2ABAF672"/>
    <w:rsid w:val="2AC4DCE5"/>
    <w:rsid w:val="2AEB7515"/>
    <w:rsid w:val="2AF119C9"/>
    <w:rsid w:val="2B02CD2A"/>
    <w:rsid w:val="2BA6F2C9"/>
    <w:rsid w:val="2BB7AC2F"/>
    <w:rsid w:val="2BC5AF68"/>
    <w:rsid w:val="2BFFEE77"/>
    <w:rsid w:val="2C503563"/>
    <w:rsid w:val="2C612550"/>
    <w:rsid w:val="2C8D6CA3"/>
    <w:rsid w:val="2CCC3F1E"/>
    <w:rsid w:val="2D054C70"/>
    <w:rsid w:val="2D22CA84"/>
    <w:rsid w:val="2D375B28"/>
    <w:rsid w:val="2D3A7F23"/>
    <w:rsid w:val="2D3AC67F"/>
    <w:rsid w:val="2D78CE5E"/>
    <w:rsid w:val="2D8BFEC7"/>
    <w:rsid w:val="2D8D0590"/>
    <w:rsid w:val="2DBDD0B5"/>
    <w:rsid w:val="2DFCCF5D"/>
    <w:rsid w:val="2E2760B7"/>
    <w:rsid w:val="2E39F72E"/>
    <w:rsid w:val="2E419DAA"/>
    <w:rsid w:val="2E46B8F3"/>
    <w:rsid w:val="2E758DB2"/>
    <w:rsid w:val="2E95F6C0"/>
    <w:rsid w:val="2F119C31"/>
    <w:rsid w:val="2F1FD179"/>
    <w:rsid w:val="2F491E27"/>
    <w:rsid w:val="2F7C477D"/>
    <w:rsid w:val="2F85254C"/>
    <w:rsid w:val="2F8F9350"/>
    <w:rsid w:val="2FFC789B"/>
    <w:rsid w:val="2FFF4354"/>
    <w:rsid w:val="307E0337"/>
    <w:rsid w:val="3105785C"/>
    <w:rsid w:val="31210538"/>
    <w:rsid w:val="312D3D6C"/>
    <w:rsid w:val="31306D07"/>
    <w:rsid w:val="31376251"/>
    <w:rsid w:val="313DDAEE"/>
    <w:rsid w:val="318C983F"/>
    <w:rsid w:val="31BA32BF"/>
    <w:rsid w:val="31C43437"/>
    <w:rsid w:val="31CEDA99"/>
    <w:rsid w:val="31D8AF21"/>
    <w:rsid w:val="32790BDE"/>
    <w:rsid w:val="327B065F"/>
    <w:rsid w:val="32913FC0"/>
    <w:rsid w:val="32B5CB5C"/>
    <w:rsid w:val="32C4F7BD"/>
    <w:rsid w:val="32D3CF66"/>
    <w:rsid w:val="3311D223"/>
    <w:rsid w:val="332CF4E2"/>
    <w:rsid w:val="333DFAEA"/>
    <w:rsid w:val="336758BA"/>
    <w:rsid w:val="3386B55A"/>
    <w:rsid w:val="33887AC0"/>
    <w:rsid w:val="339C6576"/>
    <w:rsid w:val="33F4C128"/>
    <w:rsid w:val="33F7CBCA"/>
    <w:rsid w:val="33FB7F25"/>
    <w:rsid w:val="3419B197"/>
    <w:rsid w:val="341BCA7E"/>
    <w:rsid w:val="34341454"/>
    <w:rsid w:val="346BACE4"/>
    <w:rsid w:val="3473ADA2"/>
    <w:rsid w:val="34846C1C"/>
    <w:rsid w:val="3497B177"/>
    <w:rsid w:val="34E5E51E"/>
    <w:rsid w:val="35115403"/>
    <w:rsid w:val="3515C5A3"/>
    <w:rsid w:val="3530C988"/>
    <w:rsid w:val="3536E8D5"/>
    <w:rsid w:val="353B6475"/>
    <w:rsid w:val="3558476A"/>
    <w:rsid w:val="357767B8"/>
    <w:rsid w:val="357BBADB"/>
    <w:rsid w:val="358791FC"/>
    <w:rsid w:val="358D9031"/>
    <w:rsid w:val="35AE6FBA"/>
    <w:rsid w:val="35B92534"/>
    <w:rsid w:val="35CE03E7"/>
    <w:rsid w:val="35D3DC55"/>
    <w:rsid w:val="35E1FE30"/>
    <w:rsid w:val="362A30C7"/>
    <w:rsid w:val="36751D74"/>
    <w:rsid w:val="3697949E"/>
    <w:rsid w:val="36A11498"/>
    <w:rsid w:val="36AFE56F"/>
    <w:rsid w:val="36F17EEC"/>
    <w:rsid w:val="373814F7"/>
    <w:rsid w:val="375350EE"/>
    <w:rsid w:val="3771533A"/>
    <w:rsid w:val="377A4F85"/>
    <w:rsid w:val="37AC7F8B"/>
    <w:rsid w:val="37CFDB30"/>
    <w:rsid w:val="37E61991"/>
    <w:rsid w:val="37F60186"/>
    <w:rsid w:val="383F9178"/>
    <w:rsid w:val="38602C5D"/>
    <w:rsid w:val="3878A9F9"/>
    <w:rsid w:val="38A63B48"/>
    <w:rsid w:val="38B4037C"/>
    <w:rsid w:val="38B8000E"/>
    <w:rsid w:val="38FD68E8"/>
    <w:rsid w:val="39173E60"/>
    <w:rsid w:val="3939DF26"/>
    <w:rsid w:val="394F1A96"/>
    <w:rsid w:val="39768999"/>
    <w:rsid w:val="397A9CE5"/>
    <w:rsid w:val="3980F69F"/>
    <w:rsid w:val="3989F4D1"/>
    <w:rsid w:val="39D0F425"/>
    <w:rsid w:val="39E1E483"/>
    <w:rsid w:val="3A1076ED"/>
    <w:rsid w:val="3A215054"/>
    <w:rsid w:val="3A48243B"/>
    <w:rsid w:val="3A872183"/>
    <w:rsid w:val="3A935665"/>
    <w:rsid w:val="3A987208"/>
    <w:rsid w:val="3ABB1AD4"/>
    <w:rsid w:val="3B0E3E81"/>
    <w:rsid w:val="3B0FBF9B"/>
    <w:rsid w:val="3B4689CE"/>
    <w:rsid w:val="3B65DFBD"/>
    <w:rsid w:val="3B8C052C"/>
    <w:rsid w:val="3B964232"/>
    <w:rsid w:val="3BBCAEC9"/>
    <w:rsid w:val="3BC58975"/>
    <w:rsid w:val="3BCBE65D"/>
    <w:rsid w:val="3BEDFDB7"/>
    <w:rsid w:val="3BF79EEB"/>
    <w:rsid w:val="3C12AC10"/>
    <w:rsid w:val="3C15737C"/>
    <w:rsid w:val="3C2324A1"/>
    <w:rsid w:val="3C35FDC5"/>
    <w:rsid w:val="3C738135"/>
    <w:rsid w:val="3C75764E"/>
    <w:rsid w:val="3C780C3D"/>
    <w:rsid w:val="3C79B501"/>
    <w:rsid w:val="3C7BAD58"/>
    <w:rsid w:val="3C7C0ADD"/>
    <w:rsid w:val="3CA6E822"/>
    <w:rsid w:val="3CC719C6"/>
    <w:rsid w:val="3CD330F9"/>
    <w:rsid w:val="3D334027"/>
    <w:rsid w:val="3D4BDA92"/>
    <w:rsid w:val="3D63F756"/>
    <w:rsid w:val="3D812F34"/>
    <w:rsid w:val="3DC47312"/>
    <w:rsid w:val="3E331649"/>
    <w:rsid w:val="3E6A3623"/>
    <w:rsid w:val="3E8EF00F"/>
    <w:rsid w:val="3EBDF683"/>
    <w:rsid w:val="3ED42722"/>
    <w:rsid w:val="3EF8A503"/>
    <w:rsid w:val="3EFFB536"/>
    <w:rsid w:val="3F0C795B"/>
    <w:rsid w:val="3F2D7C97"/>
    <w:rsid w:val="3F324B24"/>
    <w:rsid w:val="3FB49867"/>
    <w:rsid w:val="3FBB42C7"/>
    <w:rsid w:val="3FD0BA2C"/>
    <w:rsid w:val="3FDD108B"/>
    <w:rsid w:val="3FEE5DD3"/>
    <w:rsid w:val="401B3AE5"/>
    <w:rsid w:val="40847B72"/>
    <w:rsid w:val="40E9A5CD"/>
    <w:rsid w:val="40F7C9B3"/>
    <w:rsid w:val="410C85CA"/>
    <w:rsid w:val="410DD517"/>
    <w:rsid w:val="414F0E7E"/>
    <w:rsid w:val="4164B7FE"/>
    <w:rsid w:val="41657094"/>
    <w:rsid w:val="41B878D5"/>
    <w:rsid w:val="41C9A48C"/>
    <w:rsid w:val="41D82455"/>
    <w:rsid w:val="4207C7D0"/>
    <w:rsid w:val="420A9BA5"/>
    <w:rsid w:val="4218ACBC"/>
    <w:rsid w:val="42310558"/>
    <w:rsid w:val="423E9A66"/>
    <w:rsid w:val="42461C2D"/>
    <w:rsid w:val="4251871B"/>
    <w:rsid w:val="427CB7DD"/>
    <w:rsid w:val="42991B75"/>
    <w:rsid w:val="429AFF91"/>
    <w:rsid w:val="42B39071"/>
    <w:rsid w:val="42D219CE"/>
    <w:rsid w:val="42F3BB2C"/>
    <w:rsid w:val="4304A2EA"/>
    <w:rsid w:val="4325E1FB"/>
    <w:rsid w:val="4341D0D3"/>
    <w:rsid w:val="4342D115"/>
    <w:rsid w:val="4354BB77"/>
    <w:rsid w:val="43763B1E"/>
    <w:rsid w:val="43826AD3"/>
    <w:rsid w:val="438EA9CC"/>
    <w:rsid w:val="439AD211"/>
    <w:rsid w:val="43C5A0EC"/>
    <w:rsid w:val="43C9529E"/>
    <w:rsid w:val="43DA1384"/>
    <w:rsid w:val="441B5237"/>
    <w:rsid w:val="44414E7C"/>
    <w:rsid w:val="44969CCF"/>
    <w:rsid w:val="44A11C99"/>
    <w:rsid w:val="452B6E75"/>
    <w:rsid w:val="452BD336"/>
    <w:rsid w:val="454425C0"/>
    <w:rsid w:val="4580E746"/>
    <w:rsid w:val="458668BB"/>
    <w:rsid w:val="4587216F"/>
    <w:rsid w:val="4589B268"/>
    <w:rsid w:val="458ED1F2"/>
    <w:rsid w:val="45A19557"/>
    <w:rsid w:val="45FEA50F"/>
    <w:rsid w:val="46534E29"/>
    <w:rsid w:val="465350B5"/>
    <w:rsid w:val="46B6F283"/>
    <w:rsid w:val="46BDF22A"/>
    <w:rsid w:val="4723E22E"/>
    <w:rsid w:val="474310B9"/>
    <w:rsid w:val="479BDAF7"/>
    <w:rsid w:val="47E4FE90"/>
    <w:rsid w:val="47F5F8CD"/>
    <w:rsid w:val="47FCC904"/>
    <w:rsid w:val="480AB4AF"/>
    <w:rsid w:val="483136A0"/>
    <w:rsid w:val="483D4399"/>
    <w:rsid w:val="4842B537"/>
    <w:rsid w:val="48501AB4"/>
    <w:rsid w:val="4854C26A"/>
    <w:rsid w:val="48D16A46"/>
    <w:rsid w:val="48DFA4C5"/>
    <w:rsid w:val="492108CC"/>
    <w:rsid w:val="492B2CD5"/>
    <w:rsid w:val="495FB4CD"/>
    <w:rsid w:val="4962ED16"/>
    <w:rsid w:val="49C397D1"/>
    <w:rsid w:val="49CB32AB"/>
    <w:rsid w:val="49EDA26B"/>
    <w:rsid w:val="4A061331"/>
    <w:rsid w:val="4A0B236D"/>
    <w:rsid w:val="4A12F3A1"/>
    <w:rsid w:val="4A25CE79"/>
    <w:rsid w:val="4A46A0A8"/>
    <w:rsid w:val="4A49F50F"/>
    <w:rsid w:val="4AD5EE03"/>
    <w:rsid w:val="4AEFE81D"/>
    <w:rsid w:val="4B003525"/>
    <w:rsid w:val="4B0AAB80"/>
    <w:rsid w:val="4B52451A"/>
    <w:rsid w:val="4BA8149A"/>
    <w:rsid w:val="4BAAAD37"/>
    <w:rsid w:val="4BF3B730"/>
    <w:rsid w:val="4BF9A87A"/>
    <w:rsid w:val="4C145085"/>
    <w:rsid w:val="4C2D5498"/>
    <w:rsid w:val="4C7D4584"/>
    <w:rsid w:val="4C963EE1"/>
    <w:rsid w:val="4CBEF0E7"/>
    <w:rsid w:val="4CD1E169"/>
    <w:rsid w:val="4CE16592"/>
    <w:rsid w:val="4D01E0A4"/>
    <w:rsid w:val="4D16C311"/>
    <w:rsid w:val="4D17AC21"/>
    <w:rsid w:val="4D1D089A"/>
    <w:rsid w:val="4D52CE69"/>
    <w:rsid w:val="4D553DBD"/>
    <w:rsid w:val="4D66578B"/>
    <w:rsid w:val="4D6D959E"/>
    <w:rsid w:val="4DA5E516"/>
    <w:rsid w:val="4DE3D9A1"/>
    <w:rsid w:val="4DE4FB05"/>
    <w:rsid w:val="4DE6F03F"/>
    <w:rsid w:val="4DFBAFF1"/>
    <w:rsid w:val="4E0AB552"/>
    <w:rsid w:val="4E5FD240"/>
    <w:rsid w:val="4E78F9E8"/>
    <w:rsid w:val="4E80B6EB"/>
    <w:rsid w:val="4ECA074D"/>
    <w:rsid w:val="4F02E32D"/>
    <w:rsid w:val="4F10E388"/>
    <w:rsid w:val="4F6C22C3"/>
    <w:rsid w:val="4F7EB834"/>
    <w:rsid w:val="4F9015F0"/>
    <w:rsid w:val="4F9ECE3B"/>
    <w:rsid w:val="4FC7533A"/>
    <w:rsid w:val="4FE510C9"/>
    <w:rsid w:val="500DDA69"/>
    <w:rsid w:val="50133EB2"/>
    <w:rsid w:val="5024B866"/>
    <w:rsid w:val="50513210"/>
    <w:rsid w:val="507CB2B4"/>
    <w:rsid w:val="50CB262E"/>
    <w:rsid w:val="50E0F525"/>
    <w:rsid w:val="50E40EE0"/>
    <w:rsid w:val="514CF96F"/>
    <w:rsid w:val="516566C7"/>
    <w:rsid w:val="518358C1"/>
    <w:rsid w:val="51BDAF48"/>
    <w:rsid w:val="51F64771"/>
    <w:rsid w:val="51FBC805"/>
    <w:rsid w:val="52098DFD"/>
    <w:rsid w:val="527A9B44"/>
    <w:rsid w:val="5291AA3E"/>
    <w:rsid w:val="529A2BD1"/>
    <w:rsid w:val="52CD7898"/>
    <w:rsid w:val="52DCFC5A"/>
    <w:rsid w:val="52F43BB7"/>
    <w:rsid w:val="5302CC32"/>
    <w:rsid w:val="531DD5EE"/>
    <w:rsid w:val="533C2489"/>
    <w:rsid w:val="537DEB35"/>
    <w:rsid w:val="53942E81"/>
    <w:rsid w:val="5395873B"/>
    <w:rsid w:val="53D5295F"/>
    <w:rsid w:val="53F4ADD2"/>
    <w:rsid w:val="53FA35CA"/>
    <w:rsid w:val="540300A8"/>
    <w:rsid w:val="54102D38"/>
    <w:rsid w:val="541FB4F4"/>
    <w:rsid w:val="542F1B7D"/>
    <w:rsid w:val="545FBAF1"/>
    <w:rsid w:val="54930523"/>
    <w:rsid w:val="54A12F32"/>
    <w:rsid w:val="54F5AF4D"/>
    <w:rsid w:val="54F6E3B1"/>
    <w:rsid w:val="551E2555"/>
    <w:rsid w:val="5538EEF0"/>
    <w:rsid w:val="55701DC7"/>
    <w:rsid w:val="557072D3"/>
    <w:rsid w:val="55913DA7"/>
    <w:rsid w:val="5606098F"/>
    <w:rsid w:val="56092CC3"/>
    <w:rsid w:val="563CED8D"/>
    <w:rsid w:val="5657BC7B"/>
    <w:rsid w:val="566C2EA6"/>
    <w:rsid w:val="56787FF9"/>
    <w:rsid w:val="56AFFBDC"/>
    <w:rsid w:val="56C32FE5"/>
    <w:rsid w:val="56FE6A2A"/>
    <w:rsid w:val="570C5FE7"/>
    <w:rsid w:val="57475E1A"/>
    <w:rsid w:val="5771503E"/>
    <w:rsid w:val="577EEE04"/>
    <w:rsid w:val="579308D5"/>
    <w:rsid w:val="57AAC83D"/>
    <w:rsid w:val="57FD46C5"/>
    <w:rsid w:val="580F6B95"/>
    <w:rsid w:val="5818C3DE"/>
    <w:rsid w:val="585F3503"/>
    <w:rsid w:val="58A48C86"/>
    <w:rsid w:val="58AD3872"/>
    <w:rsid w:val="58B51980"/>
    <w:rsid w:val="58B622D8"/>
    <w:rsid w:val="58FD3AD8"/>
    <w:rsid w:val="590564E6"/>
    <w:rsid w:val="590D1028"/>
    <w:rsid w:val="594D431C"/>
    <w:rsid w:val="59E5AFE0"/>
    <w:rsid w:val="5A4EC560"/>
    <w:rsid w:val="5A7676ED"/>
    <w:rsid w:val="5A95BB31"/>
    <w:rsid w:val="5AB9445F"/>
    <w:rsid w:val="5B09594C"/>
    <w:rsid w:val="5B5EC896"/>
    <w:rsid w:val="5B6E75B4"/>
    <w:rsid w:val="5B77C828"/>
    <w:rsid w:val="5BB42C3B"/>
    <w:rsid w:val="5BC108E9"/>
    <w:rsid w:val="5BED2ABB"/>
    <w:rsid w:val="5C04E73E"/>
    <w:rsid w:val="5C4F9D49"/>
    <w:rsid w:val="5C61461E"/>
    <w:rsid w:val="5C7D617C"/>
    <w:rsid w:val="5CB3FFB4"/>
    <w:rsid w:val="5CB533BB"/>
    <w:rsid w:val="5CDFCF65"/>
    <w:rsid w:val="5D4F71F8"/>
    <w:rsid w:val="5D86B7B3"/>
    <w:rsid w:val="5D8B486A"/>
    <w:rsid w:val="5DACA712"/>
    <w:rsid w:val="5DADCBA8"/>
    <w:rsid w:val="5DEAF7AA"/>
    <w:rsid w:val="5E2C08D0"/>
    <w:rsid w:val="5E2CBBCC"/>
    <w:rsid w:val="5E487BA1"/>
    <w:rsid w:val="5E4C434F"/>
    <w:rsid w:val="5E4F5A91"/>
    <w:rsid w:val="5E529F47"/>
    <w:rsid w:val="5E7A5F71"/>
    <w:rsid w:val="5E85FA74"/>
    <w:rsid w:val="5E9315D3"/>
    <w:rsid w:val="5E94A0A4"/>
    <w:rsid w:val="5E97595B"/>
    <w:rsid w:val="5EA8DBF4"/>
    <w:rsid w:val="5EC3D5D3"/>
    <w:rsid w:val="5F16F256"/>
    <w:rsid w:val="5F438102"/>
    <w:rsid w:val="5F8E8FFA"/>
    <w:rsid w:val="5FACF6C2"/>
    <w:rsid w:val="5FB4FE73"/>
    <w:rsid w:val="5FFACA5A"/>
    <w:rsid w:val="60165CB2"/>
    <w:rsid w:val="601DA7B5"/>
    <w:rsid w:val="606D1A75"/>
    <w:rsid w:val="606F2B06"/>
    <w:rsid w:val="60758DEB"/>
    <w:rsid w:val="60A63EE1"/>
    <w:rsid w:val="6146CAFA"/>
    <w:rsid w:val="614F0B8A"/>
    <w:rsid w:val="6155D392"/>
    <w:rsid w:val="617740D8"/>
    <w:rsid w:val="61BF8E7E"/>
    <w:rsid w:val="61D2FA89"/>
    <w:rsid w:val="61D3D115"/>
    <w:rsid w:val="621C9AAF"/>
    <w:rsid w:val="6221A833"/>
    <w:rsid w:val="6298B1A8"/>
    <w:rsid w:val="62BA645F"/>
    <w:rsid w:val="62D6ED7A"/>
    <w:rsid w:val="62E7767F"/>
    <w:rsid w:val="62FBC7FB"/>
    <w:rsid w:val="632B315C"/>
    <w:rsid w:val="632B7695"/>
    <w:rsid w:val="63511C75"/>
    <w:rsid w:val="6393D145"/>
    <w:rsid w:val="63A08507"/>
    <w:rsid w:val="63AE1372"/>
    <w:rsid w:val="63ECEDC7"/>
    <w:rsid w:val="63F05902"/>
    <w:rsid w:val="63F3813A"/>
    <w:rsid w:val="63FB7424"/>
    <w:rsid w:val="643B1575"/>
    <w:rsid w:val="643D5DCC"/>
    <w:rsid w:val="64690C13"/>
    <w:rsid w:val="64708DCD"/>
    <w:rsid w:val="6474BBA8"/>
    <w:rsid w:val="64997FB4"/>
    <w:rsid w:val="64A63CFD"/>
    <w:rsid w:val="64F50BE1"/>
    <w:rsid w:val="65053B73"/>
    <w:rsid w:val="650C8EBC"/>
    <w:rsid w:val="6529C6D0"/>
    <w:rsid w:val="6532C609"/>
    <w:rsid w:val="6570A21F"/>
    <w:rsid w:val="65769EB4"/>
    <w:rsid w:val="65F9806D"/>
    <w:rsid w:val="661C748F"/>
    <w:rsid w:val="6664F233"/>
    <w:rsid w:val="669340B3"/>
    <w:rsid w:val="66A68627"/>
    <w:rsid w:val="66CF98B3"/>
    <w:rsid w:val="66D4097F"/>
    <w:rsid w:val="66E3D288"/>
    <w:rsid w:val="6703D26A"/>
    <w:rsid w:val="67399AB1"/>
    <w:rsid w:val="67442EB3"/>
    <w:rsid w:val="677BDC43"/>
    <w:rsid w:val="67F4CD43"/>
    <w:rsid w:val="67FB6D60"/>
    <w:rsid w:val="689F0022"/>
    <w:rsid w:val="68B865B5"/>
    <w:rsid w:val="68C11267"/>
    <w:rsid w:val="68FD43D6"/>
    <w:rsid w:val="69175032"/>
    <w:rsid w:val="695EAF63"/>
    <w:rsid w:val="696BD4B7"/>
    <w:rsid w:val="6993440C"/>
    <w:rsid w:val="699C1B5F"/>
    <w:rsid w:val="699F4DAA"/>
    <w:rsid w:val="6A13E7D8"/>
    <w:rsid w:val="6A2226C8"/>
    <w:rsid w:val="6A25CD32"/>
    <w:rsid w:val="6A2C5655"/>
    <w:rsid w:val="6A31ADBD"/>
    <w:rsid w:val="6A568503"/>
    <w:rsid w:val="6A844A3F"/>
    <w:rsid w:val="6A8B8131"/>
    <w:rsid w:val="6AA9BF76"/>
    <w:rsid w:val="6AC1FFF6"/>
    <w:rsid w:val="6ADB7571"/>
    <w:rsid w:val="6AEFDAA5"/>
    <w:rsid w:val="6AFDE2FF"/>
    <w:rsid w:val="6B05E0F7"/>
    <w:rsid w:val="6B0F9088"/>
    <w:rsid w:val="6B231F90"/>
    <w:rsid w:val="6B4A7D68"/>
    <w:rsid w:val="6B53CE05"/>
    <w:rsid w:val="6BAAA616"/>
    <w:rsid w:val="6BB56E6E"/>
    <w:rsid w:val="6BB91912"/>
    <w:rsid w:val="6BC65B3D"/>
    <w:rsid w:val="6BEBA9F9"/>
    <w:rsid w:val="6BF78481"/>
    <w:rsid w:val="6C382A8C"/>
    <w:rsid w:val="6C53C87A"/>
    <w:rsid w:val="6C86DC7F"/>
    <w:rsid w:val="6CA0AFE9"/>
    <w:rsid w:val="6CB81F76"/>
    <w:rsid w:val="6CC0106A"/>
    <w:rsid w:val="6CE2B5D1"/>
    <w:rsid w:val="6CE77942"/>
    <w:rsid w:val="6D2BF748"/>
    <w:rsid w:val="6D3A7229"/>
    <w:rsid w:val="6D5C2017"/>
    <w:rsid w:val="6D8BCCE4"/>
    <w:rsid w:val="6DB59F1B"/>
    <w:rsid w:val="6DE54358"/>
    <w:rsid w:val="6DE7E0EB"/>
    <w:rsid w:val="6DE96765"/>
    <w:rsid w:val="6DF21010"/>
    <w:rsid w:val="6DFF56BA"/>
    <w:rsid w:val="6E2B688D"/>
    <w:rsid w:val="6E80CD95"/>
    <w:rsid w:val="6EA2D8D9"/>
    <w:rsid w:val="6EB5AB5C"/>
    <w:rsid w:val="6EE27E92"/>
    <w:rsid w:val="6F0D0C61"/>
    <w:rsid w:val="6F477FBA"/>
    <w:rsid w:val="6F550D1C"/>
    <w:rsid w:val="6F8E85B5"/>
    <w:rsid w:val="6FBD64BC"/>
    <w:rsid w:val="701DC284"/>
    <w:rsid w:val="701F3633"/>
    <w:rsid w:val="7049941E"/>
    <w:rsid w:val="70C8F965"/>
    <w:rsid w:val="71308677"/>
    <w:rsid w:val="713BE7D9"/>
    <w:rsid w:val="716EAB88"/>
    <w:rsid w:val="71C011DB"/>
    <w:rsid w:val="71C2AF1B"/>
    <w:rsid w:val="71E58B44"/>
    <w:rsid w:val="71EF5F96"/>
    <w:rsid w:val="720911F3"/>
    <w:rsid w:val="722FBDE0"/>
    <w:rsid w:val="724E0BFA"/>
    <w:rsid w:val="725B28F7"/>
    <w:rsid w:val="726E21F4"/>
    <w:rsid w:val="7275A9C6"/>
    <w:rsid w:val="72A61016"/>
    <w:rsid w:val="72B2B313"/>
    <w:rsid w:val="72C2BE0C"/>
    <w:rsid w:val="72DF3110"/>
    <w:rsid w:val="73326918"/>
    <w:rsid w:val="73C1BFD8"/>
    <w:rsid w:val="73C40AC0"/>
    <w:rsid w:val="73CDE148"/>
    <w:rsid w:val="74077A28"/>
    <w:rsid w:val="743CE623"/>
    <w:rsid w:val="7455FE1A"/>
    <w:rsid w:val="7462E602"/>
    <w:rsid w:val="7485DD9A"/>
    <w:rsid w:val="748C7B46"/>
    <w:rsid w:val="748E993F"/>
    <w:rsid w:val="74A4570C"/>
    <w:rsid w:val="74AD7340"/>
    <w:rsid w:val="74F6771B"/>
    <w:rsid w:val="74F7BB06"/>
    <w:rsid w:val="7513B572"/>
    <w:rsid w:val="7524002F"/>
    <w:rsid w:val="753DE6AB"/>
    <w:rsid w:val="75487EBC"/>
    <w:rsid w:val="7559070C"/>
    <w:rsid w:val="7564379A"/>
    <w:rsid w:val="756C64F0"/>
    <w:rsid w:val="756FD1D2"/>
    <w:rsid w:val="75BC523F"/>
    <w:rsid w:val="75C4A720"/>
    <w:rsid w:val="75CABCD6"/>
    <w:rsid w:val="75CCB765"/>
    <w:rsid w:val="75FC4425"/>
    <w:rsid w:val="7611C7A1"/>
    <w:rsid w:val="76472F92"/>
    <w:rsid w:val="76635A9D"/>
    <w:rsid w:val="766DBBDB"/>
    <w:rsid w:val="76A366C7"/>
    <w:rsid w:val="76BABF8D"/>
    <w:rsid w:val="76FABD72"/>
    <w:rsid w:val="77087462"/>
    <w:rsid w:val="773CEC3D"/>
    <w:rsid w:val="77517A9E"/>
    <w:rsid w:val="77640DCA"/>
    <w:rsid w:val="777B4A7B"/>
    <w:rsid w:val="77BD69B1"/>
    <w:rsid w:val="77DB1E27"/>
    <w:rsid w:val="77F6D2BC"/>
    <w:rsid w:val="7812575A"/>
    <w:rsid w:val="78629913"/>
    <w:rsid w:val="78840F2D"/>
    <w:rsid w:val="78BCABF2"/>
    <w:rsid w:val="78CF6950"/>
    <w:rsid w:val="78F9F473"/>
    <w:rsid w:val="7900AFF8"/>
    <w:rsid w:val="7904B1B7"/>
    <w:rsid w:val="79217F0C"/>
    <w:rsid w:val="794E7122"/>
    <w:rsid w:val="797E689D"/>
    <w:rsid w:val="79ADE895"/>
    <w:rsid w:val="79F76337"/>
    <w:rsid w:val="7A140E8A"/>
    <w:rsid w:val="7A15DA2E"/>
    <w:rsid w:val="7A3A67C6"/>
    <w:rsid w:val="7A3D272D"/>
    <w:rsid w:val="7A5AD4D6"/>
    <w:rsid w:val="7A5B4C79"/>
    <w:rsid w:val="7AD48FB8"/>
    <w:rsid w:val="7AE2AE78"/>
    <w:rsid w:val="7AF03B47"/>
    <w:rsid w:val="7AF380BD"/>
    <w:rsid w:val="7B0327E3"/>
    <w:rsid w:val="7B2798BB"/>
    <w:rsid w:val="7B71F05A"/>
    <w:rsid w:val="7B72F6BC"/>
    <w:rsid w:val="7B867BB5"/>
    <w:rsid w:val="7BB07A0F"/>
    <w:rsid w:val="7BE37429"/>
    <w:rsid w:val="7BE94818"/>
    <w:rsid w:val="7C0A1194"/>
    <w:rsid w:val="7C381909"/>
    <w:rsid w:val="7C398729"/>
    <w:rsid w:val="7C57AFA4"/>
    <w:rsid w:val="7C5A46E9"/>
    <w:rsid w:val="7C7A30C5"/>
    <w:rsid w:val="7CCE1E28"/>
    <w:rsid w:val="7D126D3C"/>
    <w:rsid w:val="7D49F017"/>
    <w:rsid w:val="7D5D7033"/>
    <w:rsid w:val="7D9606CB"/>
    <w:rsid w:val="7DEC1BFE"/>
    <w:rsid w:val="7DF971A3"/>
    <w:rsid w:val="7E182C93"/>
    <w:rsid w:val="7E271DB0"/>
    <w:rsid w:val="7E38280A"/>
    <w:rsid w:val="7E652CC6"/>
    <w:rsid w:val="7E78071B"/>
    <w:rsid w:val="7E8BA4D2"/>
    <w:rsid w:val="7ED60194"/>
    <w:rsid w:val="7F2734BA"/>
    <w:rsid w:val="7F350281"/>
    <w:rsid w:val="7F4232CB"/>
    <w:rsid w:val="7F583566"/>
    <w:rsid w:val="7FC8B6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52D1"/>
  <w15:chartTrackingRefBased/>
  <w15:docId w15:val="{23FD9220-8F64-4365-B9AE-F50C986881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7922"/>
  </w:style>
  <w:style w:type="paragraph" w:styleId="Heading1">
    <w:name w:val="heading 1"/>
    <w:basedOn w:val="Normal"/>
    <w:next w:val="Normal"/>
    <w:link w:val="Heading1Char"/>
    <w:uiPriority w:val="9"/>
    <w:qFormat/>
    <w:rsid w:val="00A2362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2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2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362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362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362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A2362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362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362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362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362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362F"/>
    <w:rPr>
      <w:rFonts w:eastAsiaTheme="majorEastAsia" w:cstheme="majorBidi"/>
      <w:color w:val="272727" w:themeColor="text1" w:themeTint="D8"/>
    </w:rPr>
  </w:style>
  <w:style w:type="paragraph" w:styleId="Title">
    <w:name w:val="Title"/>
    <w:basedOn w:val="Normal"/>
    <w:next w:val="Normal"/>
    <w:link w:val="TitleChar"/>
    <w:uiPriority w:val="10"/>
    <w:qFormat/>
    <w:rsid w:val="00A2362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362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362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2F"/>
    <w:pPr>
      <w:spacing w:before="160"/>
      <w:jc w:val="center"/>
    </w:pPr>
    <w:rPr>
      <w:i/>
      <w:iCs/>
      <w:color w:val="404040" w:themeColor="text1" w:themeTint="BF"/>
    </w:rPr>
  </w:style>
  <w:style w:type="character" w:styleId="QuoteChar" w:customStyle="1">
    <w:name w:val="Quote Char"/>
    <w:basedOn w:val="DefaultParagraphFont"/>
    <w:link w:val="Quote"/>
    <w:uiPriority w:val="29"/>
    <w:rsid w:val="00A2362F"/>
    <w:rPr>
      <w:i/>
      <w:iCs/>
      <w:color w:val="404040" w:themeColor="text1" w:themeTint="BF"/>
    </w:rPr>
  </w:style>
  <w:style w:type="paragraph" w:styleId="ListParagraph">
    <w:name w:val="List Paragraph"/>
    <w:basedOn w:val="Normal"/>
    <w:uiPriority w:val="34"/>
    <w:qFormat/>
    <w:rsid w:val="00A2362F"/>
    <w:pPr>
      <w:ind w:left="720"/>
      <w:contextualSpacing/>
    </w:pPr>
  </w:style>
  <w:style w:type="character" w:styleId="IntenseEmphasis">
    <w:name w:val="Intense Emphasis"/>
    <w:basedOn w:val="DefaultParagraphFont"/>
    <w:uiPriority w:val="21"/>
    <w:qFormat/>
    <w:rsid w:val="00A2362F"/>
    <w:rPr>
      <w:i/>
      <w:iCs/>
      <w:color w:val="0F4761" w:themeColor="accent1" w:themeShade="BF"/>
    </w:rPr>
  </w:style>
  <w:style w:type="paragraph" w:styleId="IntenseQuote">
    <w:name w:val="Intense Quote"/>
    <w:basedOn w:val="Normal"/>
    <w:next w:val="Normal"/>
    <w:link w:val="IntenseQuoteChar"/>
    <w:uiPriority w:val="30"/>
    <w:qFormat/>
    <w:rsid w:val="00A2362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362F"/>
    <w:rPr>
      <w:i/>
      <w:iCs/>
      <w:color w:val="0F4761" w:themeColor="accent1" w:themeShade="BF"/>
    </w:rPr>
  </w:style>
  <w:style w:type="character" w:styleId="IntenseReference">
    <w:name w:val="Intense Reference"/>
    <w:basedOn w:val="DefaultParagraphFont"/>
    <w:uiPriority w:val="32"/>
    <w:qFormat/>
    <w:rsid w:val="00A2362F"/>
    <w:rPr>
      <w:b/>
      <w:bCs/>
      <w:smallCaps/>
      <w:color w:val="0F4761" w:themeColor="accent1" w:themeShade="BF"/>
      <w:spacing w:val="5"/>
    </w:rPr>
  </w:style>
  <w:style w:type="table" w:styleId="TableGrid">
    <w:name w:val="Table Grid"/>
    <w:basedOn w:val="TableNormal"/>
    <w:uiPriority w:val="39"/>
    <w:rsid w:val="001B79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B79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22"/>
  </w:style>
  <w:style w:type="character" w:styleId="CommentReference">
    <w:name w:val="annotation reference"/>
    <w:basedOn w:val="DefaultParagraphFont"/>
    <w:uiPriority w:val="99"/>
    <w:semiHidden/>
    <w:unhideWhenUsed/>
    <w:rsid w:val="003A1364"/>
    <w:rPr>
      <w:sz w:val="16"/>
      <w:szCs w:val="16"/>
    </w:rPr>
  </w:style>
  <w:style w:type="paragraph" w:styleId="CommentText">
    <w:name w:val="annotation text"/>
    <w:basedOn w:val="Normal"/>
    <w:link w:val="CommentTextChar"/>
    <w:uiPriority w:val="99"/>
    <w:unhideWhenUsed/>
    <w:rsid w:val="003A1364"/>
    <w:pPr>
      <w:spacing w:line="240" w:lineRule="auto"/>
    </w:pPr>
    <w:rPr>
      <w:sz w:val="20"/>
      <w:szCs w:val="20"/>
    </w:rPr>
  </w:style>
  <w:style w:type="character" w:styleId="CommentTextChar" w:customStyle="1">
    <w:name w:val="Comment Text Char"/>
    <w:basedOn w:val="DefaultParagraphFont"/>
    <w:link w:val="CommentText"/>
    <w:uiPriority w:val="99"/>
    <w:rsid w:val="003A1364"/>
    <w:rPr>
      <w:sz w:val="20"/>
      <w:szCs w:val="20"/>
    </w:rPr>
  </w:style>
  <w:style w:type="paragraph" w:styleId="CommentSubject">
    <w:name w:val="annotation subject"/>
    <w:basedOn w:val="CommentText"/>
    <w:next w:val="CommentText"/>
    <w:link w:val="CommentSubjectChar"/>
    <w:uiPriority w:val="99"/>
    <w:semiHidden/>
    <w:unhideWhenUsed/>
    <w:rsid w:val="003A1364"/>
    <w:rPr>
      <w:b/>
      <w:bCs/>
    </w:rPr>
  </w:style>
  <w:style w:type="character" w:styleId="CommentSubjectChar" w:customStyle="1">
    <w:name w:val="Comment Subject Char"/>
    <w:basedOn w:val="CommentTextChar"/>
    <w:link w:val="CommentSubject"/>
    <w:uiPriority w:val="99"/>
    <w:semiHidden/>
    <w:rsid w:val="003A1364"/>
    <w:rPr>
      <w:b/>
      <w:bCs/>
      <w:sz w:val="20"/>
      <w:szCs w:val="20"/>
    </w:rPr>
  </w:style>
  <w:style w:type="paragraph" w:styleId="Footer">
    <w:name w:val="footer"/>
    <w:basedOn w:val="Normal"/>
    <w:link w:val="FooterChar"/>
    <w:uiPriority w:val="99"/>
    <w:unhideWhenUsed/>
    <w:rsid w:val="00391E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1E92"/>
  </w:style>
  <w:style w:type="character" w:styleId="Strong">
    <w:name w:val="Strong"/>
    <w:basedOn w:val="DefaultParagraphFont"/>
    <w:uiPriority w:val="22"/>
    <w:qFormat/>
    <w:rsid w:val="008A18CA"/>
    <w:rPr>
      <w:b/>
      <w:bCs/>
    </w:rPr>
  </w:style>
  <w:style w:type="paragraph" w:styleId="NormalWeb">
    <w:name w:val="Normal (Web)"/>
    <w:basedOn w:val="Normal"/>
    <w:uiPriority w:val="99"/>
    <w:semiHidden/>
    <w:unhideWhenUsed/>
    <w:rsid w:val="007D145D"/>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TMLCode">
    <w:name w:val="HTML Code"/>
    <w:basedOn w:val="DefaultParagraphFont"/>
    <w:uiPriority w:val="99"/>
    <w:semiHidden/>
    <w:unhideWhenUsed/>
    <w:rsid w:val="007D145D"/>
    <w:rPr>
      <w:rFonts w:ascii="Courier New" w:hAnsi="Courier New" w:eastAsia="Times New Roman" w:cs="Courier New"/>
      <w:sz w:val="20"/>
      <w:szCs w:val="20"/>
    </w:rPr>
  </w:style>
  <w:style w:type="paragraph" w:styleId="Revision">
    <w:name w:val="Revision"/>
    <w:hidden/>
    <w:uiPriority w:val="99"/>
    <w:semiHidden/>
    <w:rsid w:val="00DF75F5"/>
    <w:pPr>
      <w:spacing w:after="0" w:line="240" w:lineRule="auto"/>
    </w:pPr>
  </w:style>
  <w:style w:type="character" w:styleId="PlaceholderText">
    <w:name w:val="Placeholder Text"/>
    <w:basedOn w:val="DefaultParagraphFont"/>
    <w:uiPriority w:val="99"/>
    <w:semiHidden/>
    <w:rsid w:val="001B4C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3779">
      <w:bodyDiv w:val="1"/>
      <w:marLeft w:val="0"/>
      <w:marRight w:val="0"/>
      <w:marTop w:val="0"/>
      <w:marBottom w:val="0"/>
      <w:divBdr>
        <w:top w:val="none" w:sz="0" w:space="0" w:color="auto"/>
        <w:left w:val="none" w:sz="0" w:space="0" w:color="auto"/>
        <w:bottom w:val="none" w:sz="0" w:space="0" w:color="auto"/>
        <w:right w:val="none" w:sz="0" w:space="0" w:color="auto"/>
      </w:divBdr>
    </w:div>
    <w:div w:id="75520943">
      <w:bodyDiv w:val="1"/>
      <w:marLeft w:val="0"/>
      <w:marRight w:val="0"/>
      <w:marTop w:val="0"/>
      <w:marBottom w:val="0"/>
      <w:divBdr>
        <w:top w:val="none" w:sz="0" w:space="0" w:color="auto"/>
        <w:left w:val="none" w:sz="0" w:space="0" w:color="auto"/>
        <w:bottom w:val="none" w:sz="0" w:space="0" w:color="auto"/>
        <w:right w:val="none" w:sz="0" w:space="0" w:color="auto"/>
      </w:divBdr>
    </w:div>
    <w:div w:id="84494315">
      <w:bodyDiv w:val="1"/>
      <w:marLeft w:val="0"/>
      <w:marRight w:val="0"/>
      <w:marTop w:val="0"/>
      <w:marBottom w:val="0"/>
      <w:divBdr>
        <w:top w:val="none" w:sz="0" w:space="0" w:color="auto"/>
        <w:left w:val="none" w:sz="0" w:space="0" w:color="auto"/>
        <w:bottom w:val="none" w:sz="0" w:space="0" w:color="auto"/>
        <w:right w:val="none" w:sz="0" w:space="0" w:color="auto"/>
      </w:divBdr>
    </w:div>
    <w:div w:id="104157144">
      <w:bodyDiv w:val="1"/>
      <w:marLeft w:val="0"/>
      <w:marRight w:val="0"/>
      <w:marTop w:val="0"/>
      <w:marBottom w:val="0"/>
      <w:divBdr>
        <w:top w:val="none" w:sz="0" w:space="0" w:color="auto"/>
        <w:left w:val="none" w:sz="0" w:space="0" w:color="auto"/>
        <w:bottom w:val="none" w:sz="0" w:space="0" w:color="auto"/>
        <w:right w:val="none" w:sz="0" w:space="0" w:color="auto"/>
      </w:divBdr>
    </w:div>
    <w:div w:id="174728795">
      <w:bodyDiv w:val="1"/>
      <w:marLeft w:val="0"/>
      <w:marRight w:val="0"/>
      <w:marTop w:val="0"/>
      <w:marBottom w:val="0"/>
      <w:divBdr>
        <w:top w:val="none" w:sz="0" w:space="0" w:color="auto"/>
        <w:left w:val="none" w:sz="0" w:space="0" w:color="auto"/>
        <w:bottom w:val="none" w:sz="0" w:space="0" w:color="auto"/>
        <w:right w:val="none" w:sz="0" w:space="0" w:color="auto"/>
      </w:divBdr>
    </w:div>
    <w:div w:id="230846283">
      <w:bodyDiv w:val="1"/>
      <w:marLeft w:val="0"/>
      <w:marRight w:val="0"/>
      <w:marTop w:val="0"/>
      <w:marBottom w:val="0"/>
      <w:divBdr>
        <w:top w:val="none" w:sz="0" w:space="0" w:color="auto"/>
        <w:left w:val="none" w:sz="0" w:space="0" w:color="auto"/>
        <w:bottom w:val="none" w:sz="0" w:space="0" w:color="auto"/>
        <w:right w:val="none" w:sz="0" w:space="0" w:color="auto"/>
      </w:divBdr>
    </w:div>
    <w:div w:id="287470937">
      <w:bodyDiv w:val="1"/>
      <w:marLeft w:val="0"/>
      <w:marRight w:val="0"/>
      <w:marTop w:val="0"/>
      <w:marBottom w:val="0"/>
      <w:divBdr>
        <w:top w:val="none" w:sz="0" w:space="0" w:color="auto"/>
        <w:left w:val="none" w:sz="0" w:space="0" w:color="auto"/>
        <w:bottom w:val="none" w:sz="0" w:space="0" w:color="auto"/>
        <w:right w:val="none" w:sz="0" w:space="0" w:color="auto"/>
      </w:divBdr>
    </w:div>
    <w:div w:id="367999025">
      <w:bodyDiv w:val="1"/>
      <w:marLeft w:val="0"/>
      <w:marRight w:val="0"/>
      <w:marTop w:val="0"/>
      <w:marBottom w:val="0"/>
      <w:divBdr>
        <w:top w:val="none" w:sz="0" w:space="0" w:color="auto"/>
        <w:left w:val="none" w:sz="0" w:space="0" w:color="auto"/>
        <w:bottom w:val="none" w:sz="0" w:space="0" w:color="auto"/>
        <w:right w:val="none" w:sz="0" w:space="0" w:color="auto"/>
      </w:divBdr>
    </w:div>
    <w:div w:id="407700191">
      <w:bodyDiv w:val="1"/>
      <w:marLeft w:val="0"/>
      <w:marRight w:val="0"/>
      <w:marTop w:val="0"/>
      <w:marBottom w:val="0"/>
      <w:divBdr>
        <w:top w:val="none" w:sz="0" w:space="0" w:color="auto"/>
        <w:left w:val="none" w:sz="0" w:space="0" w:color="auto"/>
        <w:bottom w:val="none" w:sz="0" w:space="0" w:color="auto"/>
        <w:right w:val="none" w:sz="0" w:space="0" w:color="auto"/>
      </w:divBdr>
    </w:div>
    <w:div w:id="472405981">
      <w:bodyDiv w:val="1"/>
      <w:marLeft w:val="0"/>
      <w:marRight w:val="0"/>
      <w:marTop w:val="0"/>
      <w:marBottom w:val="0"/>
      <w:divBdr>
        <w:top w:val="none" w:sz="0" w:space="0" w:color="auto"/>
        <w:left w:val="none" w:sz="0" w:space="0" w:color="auto"/>
        <w:bottom w:val="none" w:sz="0" w:space="0" w:color="auto"/>
        <w:right w:val="none" w:sz="0" w:space="0" w:color="auto"/>
      </w:divBdr>
    </w:div>
    <w:div w:id="522867427">
      <w:bodyDiv w:val="1"/>
      <w:marLeft w:val="0"/>
      <w:marRight w:val="0"/>
      <w:marTop w:val="0"/>
      <w:marBottom w:val="0"/>
      <w:divBdr>
        <w:top w:val="none" w:sz="0" w:space="0" w:color="auto"/>
        <w:left w:val="none" w:sz="0" w:space="0" w:color="auto"/>
        <w:bottom w:val="none" w:sz="0" w:space="0" w:color="auto"/>
        <w:right w:val="none" w:sz="0" w:space="0" w:color="auto"/>
      </w:divBdr>
    </w:div>
    <w:div w:id="523984933">
      <w:bodyDiv w:val="1"/>
      <w:marLeft w:val="0"/>
      <w:marRight w:val="0"/>
      <w:marTop w:val="0"/>
      <w:marBottom w:val="0"/>
      <w:divBdr>
        <w:top w:val="none" w:sz="0" w:space="0" w:color="auto"/>
        <w:left w:val="none" w:sz="0" w:space="0" w:color="auto"/>
        <w:bottom w:val="none" w:sz="0" w:space="0" w:color="auto"/>
        <w:right w:val="none" w:sz="0" w:space="0" w:color="auto"/>
      </w:divBdr>
    </w:div>
    <w:div w:id="535391379">
      <w:bodyDiv w:val="1"/>
      <w:marLeft w:val="0"/>
      <w:marRight w:val="0"/>
      <w:marTop w:val="0"/>
      <w:marBottom w:val="0"/>
      <w:divBdr>
        <w:top w:val="none" w:sz="0" w:space="0" w:color="auto"/>
        <w:left w:val="none" w:sz="0" w:space="0" w:color="auto"/>
        <w:bottom w:val="none" w:sz="0" w:space="0" w:color="auto"/>
        <w:right w:val="none" w:sz="0" w:space="0" w:color="auto"/>
      </w:divBdr>
    </w:div>
    <w:div w:id="553779476">
      <w:bodyDiv w:val="1"/>
      <w:marLeft w:val="0"/>
      <w:marRight w:val="0"/>
      <w:marTop w:val="0"/>
      <w:marBottom w:val="0"/>
      <w:divBdr>
        <w:top w:val="none" w:sz="0" w:space="0" w:color="auto"/>
        <w:left w:val="none" w:sz="0" w:space="0" w:color="auto"/>
        <w:bottom w:val="none" w:sz="0" w:space="0" w:color="auto"/>
        <w:right w:val="none" w:sz="0" w:space="0" w:color="auto"/>
      </w:divBdr>
    </w:div>
    <w:div w:id="609355941">
      <w:bodyDiv w:val="1"/>
      <w:marLeft w:val="0"/>
      <w:marRight w:val="0"/>
      <w:marTop w:val="0"/>
      <w:marBottom w:val="0"/>
      <w:divBdr>
        <w:top w:val="none" w:sz="0" w:space="0" w:color="auto"/>
        <w:left w:val="none" w:sz="0" w:space="0" w:color="auto"/>
        <w:bottom w:val="none" w:sz="0" w:space="0" w:color="auto"/>
        <w:right w:val="none" w:sz="0" w:space="0" w:color="auto"/>
      </w:divBdr>
    </w:div>
    <w:div w:id="628054499">
      <w:bodyDiv w:val="1"/>
      <w:marLeft w:val="0"/>
      <w:marRight w:val="0"/>
      <w:marTop w:val="0"/>
      <w:marBottom w:val="0"/>
      <w:divBdr>
        <w:top w:val="none" w:sz="0" w:space="0" w:color="auto"/>
        <w:left w:val="none" w:sz="0" w:space="0" w:color="auto"/>
        <w:bottom w:val="none" w:sz="0" w:space="0" w:color="auto"/>
        <w:right w:val="none" w:sz="0" w:space="0" w:color="auto"/>
      </w:divBdr>
    </w:div>
    <w:div w:id="656567330">
      <w:bodyDiv w:val="1"/>
      <w:marLeft w:val="0"/>
      <w:marRight w:val="0"/>
      <w:marTop w:val="0"/>
      <w:marBottom w:val="0"/>
      <w:divBdr>
        <w:top w:val="none" w:sz="0" w:space="0" w:color="auto"/>
        <w:left w:val="none" w:sz="0" w:space="0" w:color="auto"/>
        <w:bottom w:val="none" w:sz="0" w:space="0" w:color="auto"/>
        <w:right w:val="none" w:sz="0" w:space="0" w:color="auto"/>
      </w:divBdr>
    </w:div>
    <w:div w:id="673609319">
      <w:bodyDiv w:val="1"/>
      <w:marLeft w:val="0"/>
      <w:marRight w:val="0"/>
      <w:marTop w:val="0"/>
      <w:marBottom w:val="0"/>
      <w:divBdr>
        <w:top w:val="none" w:sz="0" w:space="0" w:color="auto"/>
        <w:left w:val="none" w:sz="0" w:space="0" w:color="auto"/>
        <w:bottom w:val="none" w:sz="0" w:space="0" w:color="auto"/>
        <w:right w:val="none" w:sz="0" w:space="0" w:color="auto"/>
      </w:divBdr>
    </w:div>
    <w:div w:id="682436187">
      <w:bodyDiv w:val="1"/>
      <w:marLeft w:val="0"/>
      <w:marRight w:val="0"/>
      <w:marTop w:val="0"/>
      <w:marBottom w:val="0"/>
      <w:divBdr>
        <w:top w:val="none" w:sz="0" w:space="0" w:color="auto"/>
        <w:left w:val="none" w:sz="0" w:space="0" w:color="auto"/>
        <w:bottom w:val="none" w:sz="0" w:space="0" w:color="auto"/>
        <w:right w:val="none" w:sz="0" w:space="0" w:color="auto"/>
      </w:divBdr>
    </w:div>
    <w:div w:id="717313778">
      <w:bodyDiv w:val="1"/>
      <w:marLeft w:val="0"/>
      <w:marRight w:val="0"/>
      <w:marTop w:val="0"/>
      <w:marBottom w:val="0"/>
      <w:divBdr>
        <w:top w:val="none" w:sz="0" w:space="0" w:color="auto"/>
        <w:left w:val="none" w:sz="0" w:space="0" w:color="auto"/>
        <w:bottom w:val="none" w:sz="0" w:space="0" w:color="auto"/>
        <w:right w:val="none" w:sz="0" w:space="0" w:color="auto"/>
      </w:divBdr>
    </w:div>
    <w:div w:id="878129860">
      <w:bodyDiv w:val="1"/>
      <w:marLeft w:val="0"/>
      <w:marRight w:val="0"/>
      <w:marTop w:val="0"/>
      <w:marBottom w:val="0"/>
      <w:divBdr>
        <w:top w:val="none" w:sz="0" w:space="0" w:color="auto"/>
        <w:left w:val="none" w:sz="0" w:space="0" w:color="auto"/>
        <w:bottom w:val="none" w:sz="0" w:space="0" w:color="auto"/>
        <w:right w:val="none" w:sz="0" w:space="0" w:color="auto"/>
      </w:divBdr>
    </w:div>
    <w:div w:id="884605017">
      <w:bodyDiv w:val="1"/>
      <w:marLeft w:val="0"/>
      <w:marRight w:val="0"/>
      <w:marTop w:val="0"/>
      <w:marBottom w:val="0"/>
      <w:divBdr>
        <w:top w:val="none" w:sz="0" w:space="0" w:color="auto"/>
        <w:left w:val="none" w:sz="0" w:space="0" w:color="auto"/>
        <w:bottom w:val="none" w:sz="0" w:space="0" w:color="auto"/>
        <w:right w:val="none" w:sz="0" w:space="0" w:color="auto"/>
      </w:divBdr>
    </w:div>
    <w:div w:id="904026818">
      <w:bodyDiv w:val="1"/>
      <w:marLeft w:val="0"/>
      <w:marRight w:val="0"/>
      <w:marTop w:val="0"/>
      <w:marBottom w:val="0"/>
      <w:divBdr>
        <w:top w:val="none" w:sz="0" w:space="0" w:color="auto"/>
        <w:left w:val="none" w:sz="0" w:space="0" w:color="auto"/>
        <w:bottom w:val="none" w:sz="0" w:space="0" w:color="auto"/>
        <w:right w:val="none" w:sz="0" w:space="0" w:color="auto"/>
      </w:divBdr>
    </w:div>
    <w:div w:id="992836055">
      <w:bodyDiv w:val="1"/>
      <w:marLeft w:val="0"/>
      <w:marRight w:val="0"/>
      <w:marTop w:val="0"/>
      <w:marBottom w:val="0"/>
      <w:divBdr>
        <w:top w:val="none" w:sz="0" w:space="0" w:color="auto"/>
        <w:left w:val="none" w:sz="0" w:space="0" w:color="auto"/>
        <w:bottom w:val="none" w:sz="0" w:space="0" w:color="auto"/>
        <w:right w:val="none" w:sz="0" w:space="0" w:color="auto"/>
      </w:divBdr>
    </w:div>
    <w:div w:id="1151023719">
      <w:bodyDiv w:val="1"/>
      <w:marLeft w:val="0"/>
      <w:marRight w:val="0"/>
      <w:marTop w:val="0"/>
      <w:marBottom w:val="0"/>
      <w:divBdr>
        <w:top w:val="none" w:sz="0" w:space="0" w:color="auto"/>
        <w:left w:val="none" w:sz="0" w:space="0" w:color="auto"/>
        <w:bottom w:val="none" w:sz="0" w:space="0" w:color="auto"/>
        <w:right w:val="none" w:sz="0" w:space="0" w:color="auto"/>
      </w:divBdr>
    </w:div>
    <w:div w:id="1161628099">
      <w:bodyDiv w:val="1"/>
      <w:marLeft w:val="0"/>
      <w:marRight w:val="0"/>
      <w:marTop w:val="0"/>
      <w:marBottom w:val="0"/>
      <w:divBdr>
        <w:top w:val="none" w:sz="0" w:space="0" w:color="auto"/>
        <w:left w:val="none" w:sz="0" w:space="0" w:color="auto"/>
        <w:bottom w:val="none" w:sz="0" w:space="0" w:color="auto"/>
        <w:right w:val="none" w:sz="0" w:space="0" w:color="auto"/>
      </w:divBdr>
    </w:div>
    <w:div w:id="1221745100">
      <w:bodyDiv w:val="1"/>
      <w:marLeft w:val="0"/>
      <w:marRight w:val="0"/>
      <w:marTop w:val="0"/>
      <w:marBottom w:val="0"/>
      <w:divBdr>
        <w:top w:val="none" w:sz="0" w:space="0" w:color="auto"/>
        <w:left w:val="none" w:sz="0" w:space="0" w:color="auto"/>
        <w:bottom w:val="none" w:sz="0" w:space="0" w:color="auto"/>
        <w:right w:val="none" w:sz="0" w:space="0" w:color="auto"/>
      </w:divBdr>
    </w:div>
    <w:div w:id="1242594682">
      <w:bodyDiv w:val="1"/>
      <w:marLeft w:val="0"/>
      <w:marRight w:val="0"/>
      <w:marTop w:val="0"/>
      <w:marBottom w:val="0"/>
      <w:divBdr>
        <w:top w:val="none" w:sz="0" w:space="0" w:color="auto"/>
        <w:left w:val="none" w:sz="0" w:space="0" w:color="auto"/>
        <w:bottom w:val="none" w:sz="0" w:space="0" w:color="auto"/>
        <w:right w:val="none" w:sz="0" w:space="0" w:color="auto"/>
      </w:divBdr>
    </w:div>
    <w:div w:id="1276063214">
      <w:bodyDiv w:val="1"/>
      <w:marLeft w:val="0"/>
      <w:marRight w:val="0"/>
      <w:marTop w:val="0"/>
      <w:marBottom w:val="0"/>
      <w:divBdr>
        <w:top w:val="none" w:sz="0" w:space="0" w:color="auto"/>
        <w:left w:val="none" w:sz="0" w:space="0" w:color="auto"/>
        <w:bottom w:val="none" w:sz="0" w:space="0" w:color="auto"/>
        <w:right w:val="none" w:sz="0" w:space="0" w:color="auto"/>
      </w:divBdr>
    </w:div>
    <w:div w:id="1400250421">
      <w:bodyDiv w:val="1"/>
      <w:marLeft w:val="0"/>
      <w:marRight w:val="0"/>
      <w:marTop w:val="0"/>
      <w:marBottom w:val="0"/>
      <w:divBdr>
        <w:top w:val="none" w:sz="0" w:space="0" w:color="auto"/>
        <w:left w:val="none" w:sz="0" w:space="0" w:color="auto"/>
        <w:bottom w:val="none" w:sz="0" w:space="0" w:color="auto"/>
        <w:right w:val="none" w:sz="0" w:space="0" w:color="auto"/>
      </w:divBdr>
    </w:div>
    <w:div w:id="1691297441">
      <w:bodyDiv w:val="1"/>
      <w:marLeft w:val="0"/>
      <w:marRight w:val="0"/>
      <w:marTop w:val="0"/>
      <w:marBottom w:val="0"/>
      <w:divBdr>
        <w:top w:val="none" w:sz="0" w:space="0" w:color="auto"/>
        <w:left w:val="none" w:sz="0" w:space="0" w:color="auto"/>
        <w:bottom w:val="none" w:sz="0" w:space="0" w:color="auto"/>
        <w:right w:val="none" w:sz="0" w:space="0" w:color="auto"/>
      </w:divBdr>
    </w:div>
    <w:div w:id="1744910751">
      <w:bodyDiv w:val="1"/>
      <w:marLeft w:val="0"/>
      <w:marRight w:val="0"/>
      <w:marTop w:val="0"/>
      <w:marBottom w:val="0"/>
      <w:divBdr>
        <w:top w:val="none" w:sz="0" w:space="0" w:color="auto"/>
        <w:left w:val="none" w:sz="0" w:space="0" w:color="auto"/>
        <w:bottom w:val="none" w:sz="0" w:space="0" w:color="auto"/>
        <w:right w:val="none" w:sz="0" w:space="0" w:color="auto"/>
      </w:divBdr>
    </w:div>
    <w:div w:id="1809203012">
      <w:bodyDiv w:val="1"/>
      <w:marLeft w:val="0"/>
      <w:marRight w:val="0"/>
      <w:marTop w:val="0"/>
      <w:marBottom w:val="0"/>
      <w:divBdr>
        <w:top w:val="none" w:sz="0" w:space="0" w:color="auto"/>
        <w:left w:val="none" w:sz="0" w:space="0" w:color="auto"/>
        <w:bottom w:val="none" w:sz="0" w:space="0" w:color="auto"/>
        <w:right w:val="none" w:sz="0" w:space="0" w:color="auto"/>
      </w:divBdr>
    </w:div>
    <w:div w:id="1881745446">
      <w:bodyDiv w:val="1"/>
      <w:marLeft w:val="0"/>
      <w:marRight w:val="0"/>
      <w:marTop w:val="0"/>
      <w:marBottom w:val="0"/>
      <w:divBdr>
        <w:top w:val="none" w:sz="0" w:space="0" w:color="auto"/>
        <w:left w:val="none" w:sz="0" w:space="0" w:color="auto"/>
        <w:bottom w:val="none" w:sz="0" w:space="0" w:color="auto"/>
        <w:right w:val="none" w:sz="0" w:space="0" w:color="auto"/>
      </w:divBdr>
    </w:div>
    <w:div w:id="1927301500">
      <w:bodyDiv w:val="1"/>
      <w:marLeft w:val="0"/>
      <w:marRight w:val="0"/>
      <w:marTop w:val="0"/>
      <w:marBottom w:val="0"/>
      <w:divBdr>
        <w:top w:val="none" w:sz="0" w:space="0" w:color="auto"/>
        <w:left w:val="none" w:sz="0" w:space="0" w:color="auto"/>
        <w:bottom w:val="none" w:sz="0" w:space="0" w:color="auto"/>
        <w:right w:val="none" w:sz="0" w:space="0" w:color="auto"/>
      </w:divBdr>
    </w:div>
    <w:div w:id="2004623444">
      <w:bodyDiv w:val="1"/>
      <w:marLeft w:val="0"/>
      <w:marRight w:val="0"/>
      <w:marTop w:val="0"/>
      <w:marBottom w:val="0"/>
      <w:divBdr>
        <w:top w:val="none" w:sz="0" w:space="0" w:color="auto"/>
        <w:left w:val="none" w:sz="0" w:space="0" w:color="auto"/>
        <w:bottom w:val="none" w:sz="0" w:space="0" w:color="auto"/>
        <w:right w:val="none" w:sz="0" w:space="0" w:color="auto"/>
      </w:divBdr>
    </w:div>
    <w:div w:id="2083286293">
      <w:bodyDiv w:val="1"/>
      <w:marLeft w:val="0"/>
      <w:marRight w:val="0"/>
      <w:marTop w:val="0"/>
      <w:marBottom w:val="0"/>
      <w:divBdr>
        <w:top w:val="none" w:sz="0" w:space="0" w:color="auto"/>
        <w:left w:val="none" w:sz="0" w:space="0" w:color="auto"/>
        <w:bottom w:val="none" w:sz="0" w:space="0" w:color="auto"/>
        <w:right w:val="none" w:sz="0" w:space="0" w:color="auto"/>
      </w:divBdr>
    </w:div>
    <w:div w:id="2103142163">
      <w:bodyDiv w:val="1"/>
      <w:marLeft w:val="0"/>
      <w:marRight w:val="0"/>
      <w:marTop w:val="0"/>
      <w:marBottom w:val="0"/>
      <w:divBdr>
        <w:top w:val="none" w:sz="0" w:space="0" w:color="auto"/>
        <w:left w:val="none" w:sz="0" w:space="0" w:color="auto"/>
        <w:bottom w:val="none" w:sz="0" w:space="0" w:color="auto"/>
        <w:right w:val="none" w:sz="0" w:space="0" w:color="auto"/>
      </w:divBdr>
    </w:div>
    <w:div w:id="21405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diagramQuickStyle" Target="diagrams/quickStyle1.xml"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comments" Target="comments.xml" Id="rId7" /><Relationship Type="http://schemas.openxmlformats.org/officeDocument/2006/relationships/diagramLayout" Target="diagrams/layout1.xml" Id="rId12" /><Relationship Type="http://schemas.openxmlformats.org/officeDocument/2006/relationships/header" Target="header1.xml" Id="rId17" /><Relationship Type="http://schemas.openxmlformats.org/officeDocument/2006/relationships/styles" Target="styles.xml" Id="rId2" /><Relationship Type="http://schemas.microsoft.com/office/2011/relationships/people" Target="peop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diagramData" Target="diagrams/data1.xml" Id="rId11" /><Relationship Type="http://schemas.openxmlformats.org/officeDocument/2006/relationships/footnotes" Target="footnotes.xml" Id="rId5" /><Relationship Type="http://schemas.microsoft.com/office/2007/relationships/diagramDrawing" Target="diagrams/drawing1.xml" Id="rId15" /><Relationship Type="http://schemas.microsoft.com/office/2018/08/relationships/commentsExtensible" Target="commentsExtensible.xml"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diagramColors" Target="diagrams/colors1.xml" Id="rId14" /><Relationship Type="http://schemas.openxmlformats.org/officeDocument/2006/relationships/image" Target="/media/image2.png" Id="Rff892d3487a2418b" /></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4A6C7-14CD-4C9A-BC6E-8AD30AEF99F1}" type="doc">
      <dgm:prSet loTypeId="urn:microsoft.com/office/officeart/2005/8/layout/process1" loCatId="process" qsTypeId="urn:microsoft.com/office/officeart/2005/8/quickstyle/3d3" qsCatId="3D" csTypeId="urn:microsoft.com/office/officeart/2005/8/colors/colorful3" csCatId="colorful" phldr="1"/>
      <dgm:spPr/>
    </dgm:pt>
    <dgm:pt modelId="{100A1ECE-B506-41A3-B607-0052675B3D41}">
      <dgm:prSet phldrT="[Text]"/>
      <dgm:spPr/>
      <dgm:t>
        <a:bodyPr/>
        <a:lstStyle/>
        <a:p>
          <a:r>
            <a:rPr lang="en-US"/>
            <a:t>Planning  &amp; Research</a:t>
          </a:r>
        </a:p>
      </dgm:t>
    </dgm:pt>
    <dgm:pt modelId="{E43CB6E4-4CF8-4309-9323-FC2A3CA63662}" type="parTrans" cxnId="{9C0365FE-9DA9-416B-BAFF-093399781F40}">
      <dgm:prSet/>
      <dgm:spPr/>
      <dgm:t>
        <a:bodyPr/>
        <a:lstStyle/>
        <a:p>
          <a:endParaRPr lang="en-US"/>
        </a:p>
      </dgm:t>
    </dgm:pt>
    <dgm:pt modelId="{25A4FB3D-1CAC-4119-82B6-AE2B94B08244}" type="sibTrans" cxnId="{9C0365FE-9DA9-416B-BAFF-093399781F40}">
      <dgm:prSet/>
      <dgm:spPr/>
      <dgm:t>
        <a:bodyPr/>
        <a:lstStyle/>
        <a:p>
          <a:endParaRPr lang="en-US"/>
        </a:p>
      </dgm:t>
    </dgm:pt>
    <dgm:pt modelId="{3DA9DC11-A17C-4324-B2A2-8F7BEED9733D}">
      <dgm:prSet phldrT="[Text]"/>
      <dgm:spPr/>
      <dgm:t>
        <a:bodyPr/>
        <a:lstStyle/>
        <a:p>
          <a:r>
            <a:rPr lang="en-US"/>
            <a:t>Frontend Development</a:t>
          </a:r>
        </a:p>
      </dgm:t>
    </dgm:pt>
    <dgm:pt modelId="{659463A1-9BD2-462B-A759-76151B98BBF1}" type="parTrans" cxnId="{7BF55431-4B12-4326-8A6B-58F98B253724}">
      <dgm:prSet/>
      <dgm:spPr/>
      <dgm:t>
        <a:bodyPr/>
        <a:lstStyle/>
        <a:p>
          <a:endParaRPr lang="en-US"/>
        </a:p>
      </dgm:t>
    </dgm:pt>
    <dgm:pt modelId="{FE9B7064-088E-4501-B1B5-6C541D98D2D8}" type="sibTrans" cxnId="{7BF55431-4B12-4326-8A6B-58F98B253724}">
      <dgm:prSet/>
      <dgm:spPr/>
      <dgm:t>
        <a:bodyPr/>
        <a:lstStyle/>
        <a:p>
          <a:endParaRPr lang="en-US"/>
        </a:p>
      </dgm:t>
    </dgm:pt>
    <dgm:pt modelId="{CE96FDDD-2AC9-49A6-9BC5-75B95B508B45}">
      <dgm:prSet phldrT="[Text]"/>
      <dgm:spPr/>
      <dgm:t>
        <a:bodyPr/>
        <a:lstStyle/>
        <a:p>
          <a:r>
            <a:rPr lang="en-US"/>
            <a:t>Deployment &amp; Documentation</a:t>
          </a:r>
        </a:p>
      </dgm:t>
    </dgm:pt>
    <dgm:pt modelId="{7844A975-FB60-4F3A-A5A0-C0E1EA6FA9E4}" type="parTrans" cxnId="{B5030721-CB7B-4618-8AED-D3DF1C3A11FF}">
      <dgm:prSet/>
      <dgm:spPr/>
      <dgm:t>
        <a:bodyPr/>
        <a:lstStyle/>
        <a:p>
          <a:endParaRPr lang="en-US"/>
        </a:p>
      </dgm:t>
    </dgm:pt>
    <dgm:pt modelId="{9EC66071-DF72-4731-A2CF-1F5AE74B346F}" type="sibTrans" cxnId="{B5030721-CB7B-4618-8AED-D3DF1C3A11FF}">
      <dgm:prSet/>
      <dgm:spPr/>
      <dgm:t>
        <a:bodyPr/>
        <a:lstStyle/>
        <a:p>
          <a:endParaRPr lang="en-US"/>
        </a:p>
      </dgm:t>
    </dgm:pt>
    <dgm:pt modelId="{6E12DC13-48F2-465D-AB37-4F3B21568F62}">
      <dgm:prSet phldrT="[Text]"/>
      <dgm:spPr/>
      <dgm:t>
        <a:bodyPr/>
        <a:lstStyle/>
        <a:p>
          <a:r>
            <a:rPr lang="en-US"/>
            <a:t>Testing &amp; Debugging</a:t>
          </a:r>
        </a:p>
      </dgm:t>
    </dgm:pt>
    <dgm:pt modelId="{791E80D8-C028-4348-B2E9-5AEC49CDD2C9}" type="parTrans" cxnId="{07D28A54-5CE7-4916-918E-C1C94A4C45DC}">
      <dgm:prSet/>
      <dgm:spPr/>
      <dgm:t>
        <a:bodyPr/>
        <a:lstStyle/>
        <a:p>
          <a:endParaRPr lang="en-US"/>
        </a:p>
      </dgm:t>
    </dgm:pt>
    <dgm:pt modelId="{8E805DCA-C3DA-428A-86C3-356666AAE71E}" type="sibTrans" cxnId="{07D28A54-5CE7-4916-918E-C1C94A4C45DC}">
      <dgm:prSet/>
      <dgm:spPr/>
      <dgm:t>
        <a:bodyPr/>
        <a:lstStyle/>
        <a:p>
          <a:endParaRPr lang="en-US"/>
        </a:p>
      </dgm:t>
    </dgm:pt>
    <dgm:pt modelId="{8A6CA840-F385-45D5-A096-7642347B8D6C}">
      <dgm:prSet phldrT="[Text]"/>
      <dgm:spPr/>
      <dgm:t>
        <a:bodyPr/>
        <a:lstStyle/>
        <a:p>
          <a:r>
            <a:rPr lang="en-US"/>
            <a:t>Backend Development</a:t>
          </a:r>
        </a:p>
      </dgm:t>
    </dgm:pt>
    <dgm:pt modelId="{D580E105-5690-47CB-8222-B52610E58F9F}" type="sibTrans" cxnId="{56FED2BF-25FA-4BDB-9551-EC4BC7B0AEF3}">
      <dgm:prSet/>
      <dgm:spPr/>
      <dgm:t>
        <a:bodyPr/>
        <a:lstStyle/>
        <a:p>
          <a:endParaRPr lang="en-US"/>
        </a:p>
      </dgm:t>
    </dgm:pt>
    <dgm:pt modelId="{7CF0297E-92B0-45FB-8D9B-3778F7C1390B}" type="parTrans" cxnId="{56FED2BF-25FA-4BDB-9551-EC4BC7B0AEF3}">
      <dgm:prSet/>
      <dgm:spPr/>
      <dgm:t>
        <a:bodyPr/>
        <a:lstStyle/>
        <a:p>
          <a:endParaRPr lang="en-US"/>
        </a:p>
      </dgm:t>
    </dgm:pt>
    <dgm:pt modelId="{F751529A-A8FC-45A8-8C2E-87B0A9BED92E}" type="pres">
      <dgm:prSet presAssocID="{83C4A6C7-14CD-4C9A-BC6E-8AD30AEF99F1}" presName="Name0" presStyleCnt="0">
        <dgm:presLayoutVars>
          <dgm:dir/>
          <dgm:resizeHandles val="exact"/>
        </dgm:presLayoutVars>
      </dgm:prSet>
      <dgm:spPr/>
    </dgm:pt>
    <dgm:pt modelId="{2BA8EBBA-CB5D-49C8-B345-EB844CEF5C17}" type="pres">
      <dgm:prSet presAssocID="{100A1ECE-B506-41A3-B607-0052675B3D41}" presName="node" presStyleLbl="node1" presStyleIdx="0" presStyleCnt="5">
        <dgm:presLayoutVars>
          <dgm:bulletEnabled val="1"/>
        </dgm:presLayoutVars>
      </dgm:prSet>
      <dgm:spPr/>
    </dgm:pt>
    <dgm:pt modelId="{3C8FC7C3-2ED6-4773-826D-31B162CD2BE7}" type="pres">
      <dgm:prSet presAssocID="{25A4FB3D-1CAC-4119-82B6-AE2B94B08244}" presName="sibTrans" presStyleLbl="sibTrans2D1" presStyleIdx="0" presStyleCnt="4"/>
      <dgm:spPr/>
    </dgm:pt>
    <dgm:pt modelId="{232939E6-DC85-4404-A259-3FE6DA6889D7}" type="pres">
      <dgm:prSet presAssocID="{25A4FB3D-1CAC-4119-82B6-AE2B94B08244}" presName="connectorText" presStyleLbl="sibTrans2D1" presStyleIdx="0" presStyleCnt="4"/>
      <dgm:spPr/>
    </dgm:pt>
    <dgm:pt modelId="{A429C4A0-FD21-42E1-95F5-5BF10A519FC5}" type="pres">
      <dgm:prSet presAssocID="{8A6CA840-F385-45D5-A096-7642347B8D6C}" presName="node" presStyleLbl="node1" presStyleIdx="1" presStyleCnt="5">
        <dgm:presLayoutVars>
          <dgm:bulletEnabled val="1"/>
        </dgm:presLayoutVars>
      </dgm:prSet>
      <dgm:spPr/>
    </dgm:pt>
    <dgm:pt modelId="{F3945C25-912F-49A5-AC9B-AB04C9EDD243}" type="pres">
      <dgm:prSet presAssocID="{D580E105-5690-47CB-8222-B52610E58F9F}" presName="sibTrans" presStyleLbl="sibTrans2D1" presStyleIdx="1" presStyleCnt="4"/>
      <dgm:spPr/>
    </dgm:pt>
    <dgm:pt modelId="{D57ECA30-7E43-42D7-B367-85FA2D628B7A}" type="pres">
      <dgm:prSet presAssocID="{D580E105-5690-47CB-8222-B52610E58F9F}" presName="connectorText" presStyleLbl="sibTrans2D1" presStyleIdx="1" presStyleCnt="4"/>
      <dgm:spPr/>
    </dgm:pt>
    <dgm:pt modelId="{1F6853F0-DC7A-479D-B80F-7AB7D32BDD0F}" type="pres">
      <dgm:prSet presAssocID="{3DA9DC11-A17C-4324-B2A2-8F7BEED9733D}" presName="node" presStyleLbl="node1" presStyleIdx="2" presStyleCnt="5">
        <dgm:presLayoutVars>
          <dgm:bulletEnabled val="1"/>
        </dgm:presLayoutVars>
      </dgm:prSet>
      <dgm:spPr/>
    </dgm:pt>
    <dgm:pt modelId="{3C8C33F8-7BB1-4D5A-BCA5-0F094FA05639}" type="pres">
      <dgm:prSet presAssocID="{FE9B7064-088E-4501-B1B5-6C541D98D2D8}" presName="sibTrans" presStyleLbl="sibTrans2D1" presStyleIdx="2" presStyleCnt="4"/>
      <dgm:spPr/>
    </dgm:pt>
    <dgm:pt modelId="{A948CE55-411D-4423-8DBA-F5A90DB0862E}" type="pres">
      <dgm:prSet presAssocID="{FE9B7064-088E-4501-B1B5-6C541D98D2D8}" presName="connectorText" presStyleLbl="sibTrans2D1" presStyleIdx="2" presStyleCnt="4"/>
      <dgm:spPr/>
    </dgm:pt>
    <dgm:pt modelId="{048D700E-F276-496A-9B28-DFBD1C79F3FB}" type="pres">
      <dgm:prSet presAssocID="{6E12DC13-48F2-465D-AB37-4F3B21568F62}" presName="node" presStyleLbl="node1" presStyleIdx="3" presStyleCnt="5">
        <dgm:presLayoutVars>
          <dgm:bulletEnabled val="1"/>
        </dgm:presLayoutVars>
      </dgm:prSet>
      <dgm:spPr/>
    </dgm:pt>
    <dgm:pt modelId="{B87B47EC-A464-40C9-B83E-31C601EE73F7}" type="pres">
      <dgm:prSet presAssocID="{8E805DCA-C3DA-428A-86C3-356666AAE71E}" presName="sibTrans" presStyleLbl="sibTrans2D1" presStyleIdx="3" presStyleCnt="4"/>
      <dgm:spPr/>
    </dgm:pt>
    <dgm:pt modelId="{9577D686-37E7-4559-A513-FC9F1D1A54A0}" type="pres">
      <dgm:prSet presAssocID="{8E805DCA-C3DA-428A-86C3-356666AAE71E}" presName="connectorText" presStyleLbl="sibTrans2D1" presStyleIdx="3" presStyleCnt="4"/>
      <dgm:spPr/>
    </dgm:pt>
    <dgm:pt modelId="{BD88BFDA-C7BC-4542-A266-36A32718D04B}" type="pres">
      <dgm:prSet presAssocID="{CE96FDDD-2AC9-49A6-9BC5-75B95B508B45}" presName="node" presStyleLbl="node1" presStyleIdx="4" presStyleCnt="5">
        <dgm:presLayoutVars>
          <dgm:bulletEnabled val="1"/>
        </dgm:presLayoutVars>
      </dgm:prSet>
      <dgm:spPr/>
    </dgm:pt>
  </dgm:ptLst>
  <dgm:cxnLst>
    <dgm:cxn modelId="{2CB6C013-C827-4BDA-A58B-82BD0DD300B1}" type="presOf" srcId="{3DA9DC11-A17C-4324-B2A2-8F7BEED9733D}" destId="{1F6853F0-DC7A-479D-B80F-7AB7D32BDD0F}" srcOrd="0" destOrd="0" presId="urn:microsoft.com/office/officeart/2005/8/layout/process1"/>
    <dgm:cxn modelId="{B5030721-CB7B-4618-8AED-D3DF1C3A11FF}" srcId="{83C4A6C7-14CD-4C9A-BC6E-8AD30AEF99F1}" destId="{CE96FDDD-2AC9-49A6-9BC5-75B95B508B45}" srcOrd="4" destOrd="0" parTransId="{7844A975-FB60-4F3A-A5A0-C0E1EA6FA9E4}" sibTransId="{9EC66071-DF72-4731-A2CF-1F5AE74B346F}"/>
    <dgm:cxn modelId="{33EB5221-2B7C-4326-9697-83E165E2206B}" type="presOf" srcId="{8A6CA840-F385-45D5-A096-7642347B8D6C}" destId="{A429C4A0-FD21-42E1-95F5-5BF10A519FC5}" srcOrd="0" destOrd="0" presId="urn:microsoft.com/office/officeart/2005/8/layout/process1"/>
    <dgm:cxn modelId="{7BF55431-4B12-4326-8A6B-58F98B253724}" srcId="{83C4A6C7-14CD-4C9A-BC6E-8AD30AEF99F1}" destId="{3DA9DC11-A17C-4324-B2A2-8F7BEED9733D}" srcOrd="2" destOrd="0" parTransId="{659463A1-9BD2-462B-A759-76151B98BBF1}" sibTransId="{FE9B7064-088E-4501-B1B5-6C541D98D2D8}"/>
    <dgm:cxn modelId="{6561DF31-4598-42A7-BA71-71E50F4C8FBB}" type="presOf" srcId="{8E805DCA-C3DA-428A-86C3-356666AAE71E}" destId="{B87B47EC-A464-40C9-B83E-31C601EE73F7}" srcOrd="0" destOrd="0" presId="urn:microsoft.com/office/officeart/2005/8/layout/process1"/>
    <dgm:cxn modelId="{20FAF940-44C5-47C9-B310-D41764D1795D}" type="presOf" srcId="{8E805DCA-C3DA-428A-86C3-356666AAE71E}" destId="{9577D686-37E7-4559-A513-FC9F1D1A54A0}" srcOrd="1" destOrd="0" presId="urn:microsoft.com/office/officeart/2005/8/layout/process1"/>
    <dgm:cxn modelId="{07D28A54-5CE7-4916-918E-C1C94A4C45DC}" srcId="{83C4A6C7-14CD-4C9A-BC6E-8AD30AEF99F1}" destId="{6E12DC13-48F2-465D-AB37-4F3B21568F62}" srcOrd="3" destOrd="0" parTransId="{791E80D8-C028-4348-B2E9-5AEC49CDD2C9}" sibTransId="{8E805DCA-C3DA-428A-86C3-356666AAE71E}"/>
    <dgm:cxn modelId="{37B6CA78-DCE8-4101-A585-041F458159E2}" type="presOf" srcId="{25A4FB3D-1CAC-4119-82B6-AE2B94B08244}" destId="{232939E6-DC85-4404-A259-3FE6DA6889D7}" srcOrd="1" destOrd="0" presId="urn:microsoft.com/office/officeart/2005/8/layout/process1"/>
    <dgm:cxn modelId="{A8AF4389-B165-4E66-B695-34D1B5B2A835}" type="presOf" srcId="{D580E105-5690-47CB-8222-B52610E58F9F}" destId="{F3945C25-912F-49A5-AC9B-AB04C9EDD243}" srcOrd="0" destOrd="0" presId="urn:microsoft.com/office/officeart/2005/8/layout/process1"/>
    <dgm:cxn modelId="{627E3192-5BB2-4024-A242-0324435E9E0A}" type="presOf" srcId="{6E12DC13-48F2-465D-AB37-4F3B21568F62}" destId="{048D700E-F276-496A-9B28-DFBD1C79F3FB}" srcOrd="0" destOrd="0" presId="urn:microsoft.com/office/officeart/2005/8/layout/process1"/>
    <dgm:cxn modelId="{6123BA98-4EDA-4762-8261-54FC9B516912}" type="presOf" srcId="{100A1ECE-B506-41A3-B607-0052675B3D41}" destId="{2BA8EBBA-CB5D-49C8-B345-EB844CEF5C17}" srcOrd="0" destOrd="0" presId="urn:microsoft.com/office/officeart/2005/8/layout/process1"/>
    <dgm:cxn modelId="{B4856CAB-BA94-476B-A779-686CC2DE79E6}" type="presOf" srcId="{D580E105-5690-47CB-8222-B52610E58F9F}" destId="{D57ECA30-7E43-42D7-B367-85FA2D628B7A}" srcOrd="1" destOrd="0" presId="urn:microsoft.com/office/officeart/2005/8/layout/process1"/>
    <dgm:cxn modelId="{E86356B5-6F3A-4EBD-984D-2B262168A451}" type="presOf" srcId="{CE96FDDD-2AC9-49A6-9BC5-75B95B508B45}" destId="{BD88BFDA-C7BC-4542-A266-36A32718D04B}" srcOrd="0" destOrd="0" presId="urn:microsoft.com/office/officeart/2005/8/layout/process1"/>
    <dgm:cxn modelId="{692CA2B9-8576-4095-8382-6A4CC2189033}" type="presOf" srcId="{FE9B7064-088E-4501-B1B5-6C541D98D2D8}" destId="{3C8C33F8-7BB1-4D5A-BCA5-0F094FA05639}" srcOrd="0" destOrd="0" presId="urn:microsoft.com/office/officeart/2005/8/layout/process1"/>
    <dgm:cxn modelId="{56FED2BF-25FA-4BDB-9551-EC4BC7B0AEF3}" srcId="{83C4A6C7-14CD-4C9A-BC6E-8AD30AEF99F1}" destId="{8A6CA840-F385-45D5-A096-7642347B8D6C}" srcOrd="1" destOrd="0" parTransId="{7CF0297E-92B0-45FB-8D9B-3778F7C1390B}" sibTransId="{D580E105-5690-47CB-8222-B52610E58F9F}"/>
    <dgm:cxn modelId="{29996ECA-B2EE-4A04-A865-5C380487E0BC}" type="presOf" srcId="{25A4FB3D-1CAC-4119-82B6-AE2B94B08244}" destId="{3C8FC7C3-2ED6-4773-826D-31B162CD2BE7}" srcOrd="0" destOrd="0" presId="urn:microsoft.com/office/officeart/2005/8/layout/process1"/>
    <dgm:cxn modelId="{735726DF-7D3F-4202-BFD2-4615A3CD762B}" type="presOf" srcId="{FE9B7064-088E-4501-B1B5-6C541D98D2D8}" destId="{A948CE55-411D-4423-8DBA-F5A90DB0862E}" srcOrd="1" destOrd="0" presId="urn:microsoft.com/office/officeart/2005/8/layout/process1"/>
    <dgm:cxn modelId="{91BA89F8-5C36-4755-8794-177D809FEE54}" type="presOf" srcId="{83C4A6C7-14CD-4C9A-BC6E-8AD30AEF99F1}" destId="{F751529A-A8FC-45A8-8C2E-87B0A9BED92E}" srcOrd="0" destOrd="0" presId="urn:microsoft.com/office/officeart/2005/8/layout/process1"/>
    <dgm:cxn modelId="{9C0365FE-9DA9-416B-BAFF-093399781F40}" srcId="{83C4A6C7-14CD-4C9A-BC6E-8AD30AEF99F1}" destId="{100A1ECE-B506-41A3-B607-0052675B3D41}" srcOrd="0" destOrd="0" parTransId="{E43CB6E4-4CF8-4309-9323-FC2A3CA63662}" sibTransId="{25A4FB3D-1CAC-4119-82B6-AE2B94B08244}"/>
    <dgm:cxn modelId="{3DC6E8CD-0DC7-40A7-A671-5160670AFEC8}" type="presParOf" srcId="{F751529A-A8FC-45A8-8C2E-87B0A9BED92E}" destId="{2BA8EBBA-CB5D-49C8-B345-EB844CEF5C17}" srcOrd="0" destOrd="0" presId="urn:microsoft.com/office/officeart/2005/8/layout/process1"/>
    <dgm:cxn modelId="{2A10D3C3-D180-4771-9AB9-23CEEB6891DF}" type="presParOf" srcId="{F751529A-A8FC-45A8-8C2E-87B0A9BED92E}" destId="{3C8FC7C3-2ED6-4773-826D-31B162CD2BE7}" srcOrd="1" destOrd="0" presId="urn:microsoft.com/office/officeart/2005/8/layout/process1"/>
    <dgm:cxn modelId="{6B5608E4-EFAD-4263-8F9F-E2F0921C7281}" type="presParOf" srcId="{3C8FC7C3-2ED6-4773-826D-31B162CD2BE7}" destId="{232939E6-DC85-4404-A259-3FE6DA6889D7}" srcOrd="0" destOrd="0" presId="urn:microsoft.com/office/officeart/2005/8/layout/process1"/>
    <dgm:cxn modelId="{CB8CDA02-0FB2-445E-B9E4-5C7B57B01B44}" type="presParOf" srcId="{F751529A-A8FC-45A8-8C2E-87B0A9BED92E}" destId="{A429C4A0-FD21-42E1-95F5-5BF10A519FC5}" srcOrd="2" destOrd="0" presId="urn:microsoft.com/office/officeart/2005/8/layout/process1"/>
    <dgm:cxn modelId="{A7702A74-AE81-4EA4-A1F5-FB291E3A8EF2}" type="presParOf" srcId="{F751529A-A8FC-45A8-8C2E-87B0A9BED92E}" destId="{F3945C25-912F-49A5-AC9B-AB04C9EDD243}" srcOrd="3" destOrd="0" presId="urn:microsoft.com/office/officeart/2005/8/layout/process1"/>
    <dgm:cxn modelId="{4155701B-3D6A-4036-8CA3-10BDC11B75D5}" type="presParOf" srcId="{F3945C25-912F-49A5-AC9B-AB04C9EDD243}" destId="{D57ECA30-7E43-42D7-B367-85FA2D628B7A}" srcOrd="0" destOrd="0" presId="urn:microsoft.com/office/officeart/2005/8/layout/process1"/>
    <dgm:cxn modelId="{AAEC4E61-2475-475A-8DBA-7CF563BC70A0}" type="presParOf" srcId="{F751529A-A8FC-45A8-8C2E-87B0A9BED92E}" destId="{1F6853F0-DC7A-479D-B80F-7AB7D32BDD0F}" srcOrd="4" destOrd="0" presId="urn:microsoft.com/office/officeart/2005/8/layout/process1"/>
    <dgm:cxn modelId="{BEA35ED8-12B0-40A3-A215-E96CAB795AD3}" type="presParOf" srcId="{F751529A-A8FC-45A8-8C2E-87B0A9BED92E}" destId="{3C8C33F8-7BB1-4D5A-BCA5-0F094FA05639}" srcOrd="5" destOrd="0" presId="urn:microsoft.com/office/officeart/2005/8/layout/process1"/>
    <dgm:cxn modelId="{97E859C0-592C-461A-8B8B-F5649EE0B8E5}" type="presParOf" srcId="{3C8C33F8-7BB1-4D5A-BCA5-0F094FA05639}" destId="{A948CE55-411D-4423-8DBA-F5A90DB0862E}" srcOrd="0" destOrd="0" presId="urn:microsoft.com/office/officeart/2005/8/layout/process1"/>
    <dgm:cxn modelId="{3F6AA0DE-FCB2-49E3-BCCC-3E5BA2C34C46}" type="presParOf" srcId="{F751529A-A8FC-45A8-8C2E-87B0A9BED92E}" destId="{048D700E-F276-496A-9B28-DFBD1C79F3FB}" srcOrd="6" destOrd="0" presId="urn:microsoft.com/office/officeart/2005/8/layout/process1"/>
    <dgm:cxn modelId="{0A78ABAF-9448-419C-9DFC-C5FED8118150}" type="presParOf" srcId="{F751529A-A8FC-45A8-8C2E-87B0A9BED92E}" destId="{B87B47EC-A464-40C9-B83E-31C601EE73F7}" srcOrd="7" destOrd="0" presId="urn:microsoft.com/office/officeart/2005/8/layout/process1"/>
    <dgm:cxn modelId="{8F363CF9-755B-4415-AF9A-4F784F341C2B}" type="presParOf" srcId="{B87B47EC-A464-40C9-B83E-31C601EE73F7}" destId="{9577D686-37E7-4559-A513-FC9F1D1A54A0}" srcOrd="0" destOrd="0" presId="urn:microsoft.com/office/officeart/2005/8/layout/process1"/>
    <dgm:cxn modelId="{8D2B83AD-E2EC-44BA-9227-C8BF6C11F981}" type="presParOf" srcId="{F751529A-A8FC-45A8-8C2E-87B0A9BED92E}" destId="{BD88BFDA-C7BC-4542-A266-36A32718D04B}"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8EBBA-CB5D-49C8-B345-EB844CEF5C17}">
      <dsp:nvSpPr>
        <dsp:cNvPr id="0" name=""/>
        <dsp:cNvSpPr/>
      </dsp:nvSpPr>
      <dsp:spPr>
        <a:xfrm>
          <a:off x="2962" y="289033"/>
          <a:ext cx="918271" cy="550962"/>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Planning  &amp; Research</a:t>
          </a:r>
        </a:p>
      </dsp:txBody>
      <dsp:txXfrm>
        <a:off x="19099" y="305170"/>
        <a:ext cx="885997" cy="518688"/>
      </dsp:txXfrm>
    </dsp:sp>
    <dsp:sp modelId="{3C8FC7C3-2ED6-4773-826D-31B162CD2BE7}">
      <dsp:nvSpPr>
        <dsp:cNvPr id="0" name=""/>
        <dsp:cNvSpPr/>
      </dsp:nvSpPr>
      <dsp:spPr>
        <a:xfrm>
          <a:off x="1013060" y="450649"/>
          <a:ext cx="194673" cy="227731"/>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013060" y="496195"/>
        <a:ext cx="136271" cy="136639"/>
      </dsp:txXfrm>
    </dsp:sp>
    <dsp:sp modelId="{A429C4A0-FD21-42E1-95F5-5BF10A519FC5}">
      <dsp:nvSpPr>
        <dsp:cNvPr id="0" name=""/>
        <dsp:cNvSpPr/>
      </dsp:nvSpPr>
      <dsp:spPr>
        <a:xfrm>
          <a:off x="1288541" y="289033"/>
          <a:ext cx="918271" cy="550962"/>
        </a:xfrm>
        <a:prstGeom prst="roundRect">
          <a:avLst>
            <a:gd name="adj" fmla="val 10000"/>
          </a:avLst>
        </a:prstGeom>
        <a:solidFill>
          <a:schemeClr val="accent3">
            <a:hueOff val="1029291"/>
            <a:satOff val="6178"/>
            <a:lumOff val="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Backend Development</a:t>
          </a:r>
        </a:p>
      </dsp:txBody>
      <dsp:txXfrm>
        <a:off x="1304678" y="305170"/>
        <a:ext cx="885997" cy="518688"/>
      </dsp:txXfrm>
    </dsp:sp>
    <dsp:sp modelId="{F3945C25-912F-49A5-AC9B-AB04C9EDD243}">
      <dsp:nvSpPr>
        <dsp:cNvPr id="0" name=""/>
        <dsp:cNvSpPr/>
      </dsp:nvSpPr>
      <dsp:spPr>
        <a:xfrm>
          <a:off x="2298640" y="450649"/>
          <a:ext cx="194673" cy="227731"/>
        </a:xfrm>
        <a:prstGeom prst="rightArrow">
          <a:avLst>
            <a:gd name="adj1" fmla="val 60000"/>
            <a:gd name="adj2" fmla="val 50000"/>
          </a:avLst>
        </a:prstGeom>
        <a:solidFill>
          <a:schemeClr val="accent3">
            <a:hueOff val="1372388"/>
            <a:satOff val="8237"/>
            <a:lumOff val="627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98640" y="496195"/>
        <a:ext cx="136271" cy="136639"/>
      </dsp:txXfrm>
    </dsp:sp>
    <dsp:sp modelId="{1F6853F0-DC7A-479D-B80F-7AB7D32BDD0F}">
      <dsp:nvSpPr>
        <dsp:cNvPr id="0" name=""/>
        <dsp:cNvSpPr/>
      </dsp:nvSpPr>
      <dsp:spPr>
        <a:xfrm>
          <a:off x="2574121" y="289033"/>
          <a:ext cx="918271" cy="550962"/>
        </a:xfrm>
        <a:prstGeom prst="roundRect">
          <a:avLst>
            <a:gd name="adj" fmla="val 10000"/>
          </a:avLst>
        </a:prstGeom>
        <a:solidFill>
          <a:schemeClr val="accent3">
            <a:hueOff val="2058582"/>
            <a:satOff val="12356"/>
            <a:lumOff val="941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Frontend Development</a:t>
          </a:r>
        </a:p>
      </dsp:txBody>
      <dsp:txXfrm>
        <a:off x="2590258" y="305170"/>
        <a:ext cx="885997" cy="518688"/>
      </dsp:txXfrm>
    </dsp:sp>
    <dsp:sp modelId="{3C8C33F8-7BB1-4D5A-BCA5-0F094FA05639}">
      <dsp:nvSpPr>
        <dsp:cNvPr id="0" name=""/>
        <dsp:cNvSpPr/>
      </dsp:nvSpPr>
      <dsp:spPr>
        <a:xfrm>
          <a:off x="3584219" y="450649"/>
          <a:ext cx="194673" cy="227731"/>
        </a:xfrm>
        <a:prstGeom prst="rightArrow">
          <a:avLst>
            <a:gd name="adj1" fmla="val 60000"/>
            <a:gd name="adj2" fmla="val 50000"/>
          </a:avLst>
        </a:prstGeom>
        <a:solidFill>
          <a:schemeClr val="accent3">
            <a:hueOff val="2744775"/>
            <a:satOff val="16475"/>
            <a:lumOff val="1255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84219" y="496195"/>
        <a:ext cx="136271" cy="136639"/>
      </dsp:txXfrm>
    </dsp:sp>
    <dsp:sp modelId="{048D700E-F276-496A-9B28-DFBD1C79F3FB}">
      <dsp:nvSpPr>
        <dsp:cNvPr id="0" name=""/>
        <dsp:cNvSpPr/>
      </dsp:nvSpPr>
      <dsp:spPr>
        <a:xfrm>
          <a:off x="3859701" y="289033"/>
          <a:ext cx="918271" cy="550962"/>
        </a:xfrm>
        <a:prstGeom prst="roundRect">
          <a:avLst>
            <a:gd name="adj" fmla="val 10000"/>
          </a:avLst>
        </a:prstGeom>
        <a:solidFill>
          <a:schemeClr val="accent3">
            <a:hueOff val="3087872"/>
            <a:satOff val="18534"/>
            <a:lumOff val="1411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Testing &amp; Debugging</a:t>
          </a:r>
        </a:p>
      </dsp:txBody>
      <dsp:txXfrm>
        <a:off x="3875838" y="305170"/>
        <a:ext cx="885997" cy="518688"/>
      </dsp:txXfrm>
    </dsp:sp>
    <dsp:sp modelId="{B87B47EC-A464-40C9-B83E-31C601EE73F7}">
      <dsp:nvSpPr>
        <dsp:cNvPr id="0" name=""/>
        <dsp:cNvSpPr/>
      </dsp:nvSpPr>
      <dsp:spPr>
        <a:xfrm>
          <a:off x="4869799" y="450649"/>
          <a:ext cx="194673" cy="227731"/>
        </a:xfrm>
        <a:prstGeom prst="rightArrow">
          <a:avLst>
            <a:gd name="adj1" fmla="val 60000"/>
            <a:gd name="adj2" fmla="val 50000"/>
          </a:avLst>
        </a:prstGeom>
        <a:solidFill>
          <a:schemeClr val="accent3">
            <a:hueOff val="4117163"/>
            <a:satOff val="24712"/>
            <a:lumOff val="1882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69799" y="496195"/>
        <a:ext cx="136271" cy="136639"/>
      </dsp:txXfrm>
    </dsp:sp>
    <dsp:sp modelId="{BD88BFDA-C7BC-4542-A266-36A32718D04B}">
      <dsp:nvSpPr>
        <dsp:cNvPr id="0" name=""/>
        <dsp:cNvSpPr/>
      </dsp:nvSpPr>
      <dsp:spPr>
        <a:xfrm>
          <a:off x="5145280" y="289033"/>
          <a:ext cx="918271" cy="550962"/>
        </a:xfrm>
        <a:prstGeom prst="roundRect">
          <a:avLst>
            <a:gd name="adj" fmla="val 10000"/>
          </a:avLst>
        </a:prstGeom>
        <a:solidFill>
          <a:schemeClr val="accent3">
            <a:hueOff val="4117163"/>
            <a:satOff val="24712"/>
            <a:lumOff val="1882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Deployment &amp; Documentation</a:t>
          </a:r>
        </a:p>
      </dsp:txBody>
      <dsp:txXfrm>
        <a:off x="5161417" y="305170"/>
        <a:ext cx="885997" cy="518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Borda, Dishant Pareshbhai</dc:creator>
  <keywords/>
  <dc:description/>
  <lastModifiedBy>Pandey, Gaurav</lastModifiedBy>
  <revision>536</revision>
  <dcterms:created xsi:type="dcterms:W3CDTF">2024-11-12T11:51:00.0000000Z</dcterms:created>
  <dcterms:modified xsi:type="dcterms:W3CDTF">2024-12-06T04:45:23.4859663Z</dcterms:modified>
</coreProperties>
</file>